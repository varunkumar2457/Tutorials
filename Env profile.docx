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BE9" w:rsidRPr="00F6206E" w:rsidRDefault="007D6BE9">
      <w:pPr>
        <w:pStyle w:val="Title"/>
        <w:ind w:left="3600" w:firstLine="720"/>
        <w:jc w:val="left"/>
        <w:rPr>
          <w:rFonts w:ascii="Trebuchet MS" w:hAnsi="Trebuchet MS"/>
        </w:rPr>
      </w:pPr>
    </w:p>
    <w:p w:rsidR="007D6BE9" w:rsidRPr="00F6206E" w:rsidRDefault="007D6BE9">
      <w:pPr>
        <w:pStyle w:val="Title"/>
        <w:ind w:left="3600" w:firstLine="720"/>
        <w:jc w:val="left"/>
        <w:rPr>
          <w:rFonts w:ascii="Trebuchet MS" w:hAnsi="Trebuchet MS"/>
        </w:rPr>
      </w:pPr>
      <w:r w:rsidRPr="00F6206E">
        <w:rPr>
          <w:rFonts w:ascii="Trebuchet MS" w:hAnsi="Trebuchet MS"/>
        </w:rPr>
        <w:t xml:space="preserve">            </w:t>
      </w:r>
      <w:r w:rsidRPr="00F6206E">
        <w:rPr>
          <w:rFonts w:ascii="Trebuchet MS" w:hAnsi="Trebuchet MS"/>
        </w:rPr>
        <w:tab/>
      </w:r>
      <w:r w:rsidRPr="00F6206E">
        <w:rPr>
          <w:rFonts w:ascii="Trebuchet MS" w:hAnsi="Trebuchet MS"/>
        </w:rPr>
        <w:tab/>
        <w:t xml:space="preserve">    </w:t>
      </w:r>
    </w:p>
    <w:p w:rsidR="007D6BE9" w:rsidRPr="00F6206E" w:rsidRDefault="007D6BE9">
      <w:pPr>
        <w:ind w:left="5040"/>
        <w:rPr>
          <w:rFonts w:ascii="Trebuchet MS" w:hAnsi="Trebuchet MS"/>
          <w:b/>
          <w:sz w:val="22"/>
        </w:rPr>
      </w:pPr>
      <w:r w:rsidRPr="00F6206E">
        <w:rPr>
          <w:rFonts w:ascii="Trebuchet MS" w:hAnsi="Trebuchet MS"/>
          <w:b/>
        </w:rPr>
        <w:t xml:space="preserve">Contact: </w:t>
      </w:r>
      <w:r w:rsidR="002D2B30">
        <w:rPr>
          <w:rFonts w:ascii="Trebuchet MS" w:hAnsi="Trebuchet MS"/>
          <w:b/>
        </w:rPr>
        <w:t xml:space="preserve">+91 </w:t>
      </w:r>
      <w:r w:rsidR="002B6D87" w:rsidRPr="00F6206E">
        <w:rPr>
          <w:rFonts w:ascii="Trebuchet MS" w:hAnsi="Trebuchet MS"/>
          <w:b/>
        </w:rPr>
        <w:t>9886862384</w:t>
      </w:r>
      <w:r w:rsidRPr="00F6206E">
        <w:rPr>
          <w:rFonts w:ascii="Trebuchet MS" w:hAnsi="Trebuchet MS"/>
          <w:b/>
        </w:rPr>
        <w:t xml:space="preserve"> </w:t>
      </w:r>
    </w:p>
    <w:p w:rsidR="007D6BE9" w:rsidRPr="00F6206E" w:rsidRDefault="007D6BE9">
      <w:pPr>
        <w:ind w:left="3600" w:firstLine="720"/>
        <w:rPr>
          <w:rFonts w:ascii="Trebuchet MS" w:hAnsi="Trebuchet MS"/>
          <w:b/>
        </w:rPr>
      </w:pPr>
      <w:r w:rsidRPr="00F6206E">
        <w:rPr>
          <w:rFonts w:ascii="Trebuchet MS" w:hAnsi="Trebuchet MS"/>
          <w:b/>
        </w:rPr>
        <w:t xml:space="preserve">Email: </w:t>
      </w:r>
      <w:smartTag w:uri="urn:schemas-microsoft-com:office:smarttags" w:element="PersonName">
        <w:r w:rsidRPr="00F6206E">
          <w:rPr>
            <w:rFonts w:ascii="Trebuchet MS" w:hAnsi="Trebuchet MS"/>
            <w:b/>
          </w:rPr>
          <w:t>lingam_rajesh@rediffmail.com</w:t>
        </w:r>
      </w:smartTag>
      <w:r w:rsidRPr="00F6206E">
        <w:rPr>
          <w:rFonts w:ascii="Trebuchet MS" w:hAnsi="Trebuchet MS"/>
          <w:b/>
        </w:rPr>
        <w:tab/>
        <w:t xml:space="preserve">                                              </w:t>
      </w:r>
    </w:p>
    <w:p w:rsidR="007D6BE9" w:rsidRPr="00F6206E" w:rsidRDefault="007D6BE9">
      <w:pPr>
        <w:rPr>
          <w:rFonts w:ascii="Trebuchet MS" w:hAnsi="Trebuchet MS"/>
          <w:b/>
          <w:sz w:val="22"/>
        </w:rPr>
      </w:pPr>
      <w:r w:rsidRPr="00F6206E">
        <w:rPr>
          <w:rFonts w:ascii="Trebuchet MS" w:hAnsi="Trebuchet MS"/>
          <w:b/>
          <w:sz w:val="22"/>
        </w:rPr>
        <w:t>RAJESH.L</w:t>
      </w:r>
    </w:p>
    <w:p w:rsidR="007D6BE9" w:rsidRPr="00F6206E" w:rsidRDefault="007D6BE9">
      <w:pPr>
        <w:rPr>
          <w:rFonts w:ascii="Trebuchet MS" w:hAnsi="Trebuchet MS"/>
          <w:b/>
        </w:rPr>
      </w:pPr>
      <w:r w:rsidRPr="00F6206E">
        <w:rPr>
          <w:rFonts w:ascii="Trebuchet MS" w:hAnsi="Trebuchet MS"/>
          <w:b/>
          <w:sz w:val="22"/>
        </w:rPr>
        <w:tab/>
      </w:r>
      <w:r w:rsidR="00992E33">
        <w:rPr>
          <w:rFonts w:ascii="Trebuchet MS" w:hAnsi="Trebuchet MS"/>
          <w:b/>
          <w:noProof/>
        </w:rPr>
        <w:pict>
          <v:line id="_x0000_s1026" style="position:absolute;z-index:1;mso-position-horizontal-relative:text;mso-position-vertical-relative:text" from="0,9.05pt" to="456pt,9.05pt" o:allowincell="f"/>
        </w:pict>
      </w:r>
    </w:p>
    <w:p w:rsidR="007D6BE9" w:rsidRPr="00F6206E" w:rsidRDefault="007D6BE9">
      <w:pPr>
        <w:rPr>
          <w:rFonts w:ascii="Trebuchet MS" w:hAnsi="Trebuchet MS"/>
          <w:b/>
          <w:sz w:val="22"/>
        </w:rPr>
      </w:pPr>
    </w:p>
    <w:p w:rsidR="007D6BE9" w:rsidRPr="00FB5562" w:rsidRDefault="007D6BE9">
      <w:pPr>
        <w:rPr>
          <w:rFonts w:ascii="Trebuchet MS" w:hAnsi="Trebuchet MS"/>
          <w:b/>
          <w:sz w:val="22"/>
          <w:u w:val="single"/>
        </w:rPr>
      </w:pPr>
      <w:r w:rsidRPr="00FB5562">
        <w:rPr>
          <w:rFonts w:ascii="Trebuchet MS" w:hAnsi="Trebuchet MS"/>
          <w:b/>
          <w:sz w:val="22"/>
          <w:u w:val="single"/>
        </w:rPr>
        <w:t>Summary:</w:t>
      </w:r>
    </w:p>
    <w:p w:rsidR="007D6BE9" w:rsidRPr="00F6206E" w:rsidRDefault="007D6BE9">
      <w:pPr>
        <w:rPr>
          <w:rFonts w:ascii="Trebuchet MS" w:hAnsi="Trebuchet MS"/>
          <w:sz w:val="22"/>
        </w:rPr>
      </w:pPr>
    </w:p>
    <w:p w:rsidR="00D82E34" w:rsidRDefault="007D6BE9">
      <w:pPr>
        <w:pStyle w:val="BodyTextIndent2"/>
        <w:tabs>
          <w:tab w:val="left" w:pos="9520"/>
        </w:tabs>
        <w:ind w:firstLine="0"/>
        <w:jc w:val="both"/>
        <w:rPr>
          <w:rFonts w:ascii="Trebuchet MS" w:hAnsi="Trebuchet MS"/>
          <w:b w:val="0"/>
          <w:color w:val="000000"/>
          <w:sz w:val="22"/>
        </w:rPr>
      </w:pPr>
      <w:r w:rsidRPr="00F6206E">
        <w:rPr>
          <w:rFonts w:ascii="Trebuchet MS" w:hAnsi="Trebuchet MS"/>
          <w:b w:val="0"/>
          <w:color w:val="000000"/>
          <w:sz w:val="22"/>
        </w:rPr>
        <w:t xml:space="preserve">                 </w:t>
      </w:r>
    </w:p>
    <w:p w:rsidR="00486FE8" w:rsidRPr="00F6206E" w:rsidRDefault="007D6BE9">
      <w:pPr>
        <w:pStyle w:val="BodyTextIndent2"/>
        <w:tabs>
          <w:tab w:val="left" w:pos="9520"/>
        </w:tabs>
        <w:ind w:firstLine="0"/>
        <w:jc w:val="both"/>
        <w:rPr>
          <w:rFonts w:ascii="Trebuchet MS" w:hAnsi="Trebuchet MS"/>
          <w:b w:val="0"/>
          <w:color w:val="000000"/>
          <w:sz w:val="20"/>
        </w:rPr>
      </w:pPr>
      <w:r w:rsidRPr="00F6206E">
        <w:rPr>
          <w:rFonts w:ascii="Trebuchet MS" w:hAnsi="Trebuchet MS"/>
          <w:b w:val="0"/>
          <w:color w:val="000000"/>
          <w:sz w:val="20"/>
        </w:rPr>
        <w:t xml:space="preserve">Working as </w:t>
      </w:r>
      <w:proofErr w:type="gramStart"/>
      <w:r w:rsidRPr="00F6206E">
        <w:rPr>
          <w:rFonts w:ascii="Trebuchet MS" w:hAnsi="Trebuchet MS"/>
          <w:b w:val="0"/>
          <w:color w:val="000000"/>
          <w:sz w:val="20"/>
        </w:rPr>
        <w:t>a</w:t>
      </w:r>
      <w:proofErr w:type="gramEnd"/>
      <w:r w:rsidRPr="00F6206E">
        <w:rPr>
          <w:rFonts w:ascii="Trebuchet MS" w:hAnsi="Trebuchet MS"/>
          <w:b w:val="0"/>
          <w:color w:val="000000"/>
          <w:sz w:val="20"/>
        </w:rPr>
        <w:t xml:space="preserve"> </w:t>
      </w:r>
      <w:r w:rsidR="00D85C7D">
        <w:rPr>
          <w:rFonts w:ascii="Trebuchet MS" w:hAnsi="Trebuchet MS"/>
          <w:color w:val="000000"/>
          <w:sz w:val="20"/>
        </w:rPr>
        <w:t>Environment Manager</w:t>
      </w:r>
      <w:r w:rsidR="00D82E34">
        <w:rPr>
          <w:rFonts w:ascii="Trebuchet MS" w:hAnsi="Trebuchet MS"/>
          <w:b w:val="0"/>
          <w:color w:val="000000"/>
          <w:sz w:val="20"/>
        </w:rPr>
        <w:t xml:space="preserve">, having </w:t>
      </w:r>
      <w:r w:rsidR="00580AAA">
        <w:rPr>
          <w:rFonts w:ascii="Trebuchet MS" w:hAnsi="Trebuchet MS"/>
          <w:b w:val="0"/>
          <w:color w:val="000000"/>
          <w:sz w:val="20"/>
        </w:rPr>
        <w:t>1</w:t>
      </w:r>
      <w:r w:rsidR="00D85C7D">
        <w:rPr>
          <w:rFonts w:ascii="Trebuchet MS" w:hAnsi="Trebuchet MS"/>
          <w:b w:val="0"/>
          <w:color w:val="000000"/>
          <w:sz w:val="20"/>
        </w:rPr>
        <w:t>1</w:t>
      </w:r>
      <w:r w:rsidR="00580AAA">
        <w:rPr>
          <w:rFonts w:ascii="Trebuchet MS" w:hAnsi="Trebuchet MS"/>
          <w:b w:val="0"/>
          <w:color w:val="000000"/>
          <w:sz w:val="20"/>
        </w:rPr>
        <w:t>+</w:t>
      </w:r>
      <w:r w:rsidR="009C2B6E">
        <w:rPr>
          <w:rFonts w:ascii="Trebuchet MS" w:hAnsi="Trebuchet MS"/>
          <w:b w:val="0"/>
          <w:color w:val="000000"/>
          <w:sz w:val="20"/>
        </w:rPr>
        <w:t xml:space="preserve"> years of experience </w:t>
      </w:r>
      <w:r w:rsidR="00D82E34" w:rsidRPr="00D82E34">
        <w:rPr>
          <w:rFonts w:ascii="Trebuchet MS" w:hAnsi="Trebuchet MS"/>
          <w:b w:val="0"/>
          <w:sz w:val="20"/>
        </w:rPr>
        <w:t xml:space="preserve">on Service management </w:t>
      </w:r>
      <w:r w:rsidR="00D82E34">
        <w:rPr>
          <w:rFonts w:ascii="Trebuchet MS" w:hAnsi="Trebuchet MS"/>
          <w:b w:val="0"/>
          <w:sz w:val="20"/>
        </w:rPr>
        <w:t>such as Environment Management,</w:t>
      </w:r>
      <w:r w:rsidR="00D82E34" w:rsidRPr="00D82E34">
        <w:rPr>
          <w:rFonts w:ascii="Trebuchet MS" w:hAnsi="Trebuchet MS"/>
          <w:b w:val="0"/>
          <w:sz w:val="20"/>
        </w:rPr>
        <w:t xml:space="preserve"> Outage Management</w:t>
      </w:r>
      <w:r w:rsidR="00D82E34">
        <w:rPr>
          <w:rFonts w:ascii="Trebuchet MS" w:hAnsi="Trebuchet MS"/>
          <w:b w:val="0"/>
          <w:sz w:val="20"/>
        </w:rPr>
        <w:t xml:space="preserve"> &amp; </w:t>
      </w:r>
      <w:r w:rsidR="00D82E34" w:rsidRPr="00D82E34">
        <w:rPr>
          <w:rFonts w:ascii="Trebuchet MS" w:hAnsi="Trebuchet MS"/>
          <w:b w:val="0"/>
          <w:sz w:val="20"/>
        </w:rPr>
        <w:t>Incident/Defect/Change Management</w:t>
      </w:r>
      <w:r w:rsidR="0012420C" w:rsidRPr="00D82E34">
        <w:rPr>
          <w:rFonts w:ascii="Trebuchet MS" w:hAnsi="Trebuchet MS"/>
          <w:b w:val="0"/>
          <w:color w:val="000000"/>
          <w:sz w:val="20"/>
        </w:rPr>
        <w:t>.</w:t>
      </w:r>
    </w:p>
    <w:p w:rsidR="0012420C" w:rsidRDefault="0012420C">
      <w:pPr>
        <w:rPr>
          <w:rFonts w:ascii="Trebuchet MS" w:hAnsi="Trebuchet MS"/>
          <w:b/>
          <w:sz w:val="22"/>
          <w:u w:val="single"/>
        </w:rPr>
      </w:pPr>
    </w:p>
    <w:p w:rsidR="007D6BE9" w:rsidRDefault="007D6BE9">
      <w:pPr>
        <w:rPr>
          <w:rFonts w:ascii="Trebuchet MS" w:hAnsi="Trebuchet MS"/>
          <w:b/>
          <w:sz w:val="22"/>
          <w:u w:val="single"/>
        </w:rPr>
      </w:pPr>
      <w:r w:rsidRPr="00FB5562">
        <w:rPr>
          <w:rFonts w:ascii="Trebuchet MS" w:hAnsi="Trebuchet MS"/>
          <w:b/>
          <w:sz w:val="22"/>
          <w:u w:val="single"/>
        </w:rPr>
        <w:t>Career Profile:</w:t>
      </w:r>
    </w:p>
    <w:p w:rsidR="00540189" w:rsidRDefault="00540189">
      <w:pPr>
        <w:rPr>
          <w:rFonts w:ascii="Trebuchet MS" w:hAnsi="Trebuchet MS"/>
          <w:b/>
          <w:sz w:val="22"/>
          <w:u w:val="single"/>
        </w:rPr>
      </w:pPr>
    </w:p>
    <w:p w:rsidR="00F71EE9" w:rsidRPr="00106EE2" w:rsidRDefault="00F71EE9">
      <w:pPr>
        <w:numPr>
          <w:ilvl w:val="0"/>
          <w:numId w:val="30"/>
        </w:numPr>
        <w:rPr>
          <w:rFonts w:ascii="Trebuchet MS" w:hAnsi="Trebuchet MS"/>
        </w:rPr>
      </w:pPr>
      <w:r w:rsidRPr="00106EE2">
        <w:rPr>
          <w:rFonts w:ascii="Trebuchet MS" w:hAnsi="Trebuchet MS"/>
        </w:rPr>
        <w:t xml:space="preserve">Working as  a </w:t>
      </w:r>
      <w:r w:rsidR="00722F5E">
        <w:rPr>
          <w:rFonts w:ascii="Trebuchet MS" w:hAnsi="Trebuchet MS"/>
        </w:rPr>
        <w:t>Lead</w:t>
      </w:r>
      <w:r w:rsidRPr="00106EE2">
        <w:rPr>
          <w:rFonts w:ascii="Trebuchet MS" w:hAnsi="Trebuchet MS"/>
        </w:rPr>
        <w:t xml:space="preserve"> Consultant at </w:t>
      </w:r>
      <w:r w:rsidR="00106EE2" w:rsidRPr="00106EE2">
        <w:rPr>
          <w:rFonts w:ascii="Trebuchet MS" w:hAnsi="Trebuchet MS"/>
          <w:b/>
        </w:rPr>
        <w:t>Cap Gemini</w:t>
      </w:r>
      <w:r w:rsidRPr="00106EE2">
        <w:rPr>
          <w:rFonts w:ascii="Trebuchet MS" w:hAnsi="Trebuchet MS"/>
          <w:b/>
        </w:rPr>
        <w:t xml:space="preserve"> India </w:t>
      </w:r>
      <w:proofErr w:type="spellStart"/>
      <w:r w:rsidRPr="00106EE2">
        <w:rPr>
          <w:rFonts w:ascii="Trebuchet MS" w:hAnsi="Trebuchet MS"/>
          <w:b/>
        </w:rPr>
        <w:t>Pvt</w:t>
      </w:r>
      <w:proofErr w:type="spellEnd"/>
      <w:r w:rsidRPr="00106EE2">
        <w:rPr>
          <w:rFonts w:ascii="Trebuchet MS" w:hAnsi="Trebuchet MS"/>
          <w:b/>
        </w:rPr>
        <w:t xml:space="preserve"> Ltd</w:t>
      </w:r>
      <w:r w:rsidR="00106EE2">
        <w:rPr>
          <w:rFonts w:ascii="Trebuchet MS" w:hAnsi="Trebuchet MS"/>
          <w:b/>
        </w:rPr>
        <w:t>, Bangalore</w:t>
      </w:r>
      <w:r w:rsidRPr="00106EE2">
        <w:rPr>
          <w:rFonts w:ascii="Trebuchet MS" w:hAnsi="Trebuchet MS"/>
        </w:rPr>
        <w:t xml:space="preserve"> since </w:t>
      </w:r>
      <w:r w:rsidR="00CC42D8">
        <w:rPr>
          <w:rFonts w:ascii="Trebuchet MS" w:hAnsi="Trebuchet MS"/>
        </w:rPr>
        <w:t>1</w:t>
      </w:r>
      <w:r w:rsidR="00CC42D8" w:rsidRPr="00CC42D8">
        <w:rPr>
          <w:rFonts w:ascii="Trebuchet MS" w:hAnsi="Trebuchet MS"/>
          <w:vertAlign w:val="superscript"/>
        </w:rPr>
        <w:t>st</w:t>
      </w:r>
      <w:r w:rsidR="00CC42D8">
        <w:rPr>
          <w:rFonts w:ascii="Trebuchet MS" w:hAnsi="Trebuchet MS"/>
        </w:rPr>
        <w:t xml:space="preserve"> </w:t>
      </w:r>
      <w:r w:rsidRPr="00106EE2">
        <w:rPr>
          <w:rFonts w:ascii="Trebuchet MS" w:hAnsi="Trebuchet MS"/>
        </w:rPr>
        <w:t>Oct 2012</w:t>
      </w:r>
    </w:p>
    <w:p w:rsidR="007D6BE9" w:rsidRPr="00540189" w:rsidRDefault="00540189">
      <w:pPr>
        <w:numPr>
          <w:ilvl w:val="0"/>
          <w:numId w:val="30"/>
        </w:numPr>
        <w:rPr>
          <w:rFonts w:ascii="Trebuchet MS" w:hAnsi="Trebuchet MS"/>
          <w:b/>
        </w:rPr>
      </w:pPr>
      <w:r w:rsidRPr="00F6206E">
        <w:rPr>
          <w:rFonts w:ascii="Trebuchet MS" w:hAnsi="Trebuchet MS"/>
        </w:rPr>
        <w:t>Work</w:t>
      </w:r>
      <w:r w:rsidR="00CE3DB1">
        <w:rPr>
          <w:rFonts w:ascii="Trebuchet MS" w:hAnsi="Trebuchet MS"/>
        </w:rPr>
        <w:t>ed</w:t>
      </w:r>
      <w:r>
        <w:rPr>
          <w:rFonts w:ascii="Trebuchet MS" w:hAnsi="Trebuchet MS"/>
        </w:rPr>
        <w:t xml:space="preserve"> as a Tech</w:t>
      </w:r>
      <w:r w:rsidRPr="00F6206E">
        <w:rPr>
          <w:rFonts w:ascii="Trebuchet MS" w:hAnsi="Trebuchet MS"/>
        </w:rPr>
        <w:t xml:space="preserve">nical </w:t>
      </w:r>
      <w:r w:rsidR="00CE3DB1">
        <w:rPr>
          <w:rFonts w:ascii="Trebuchet MS" w:hAnsi="Trebuchet MS"/>
        </w:rPr>
        <w:t>Analyst</w:t>
      </w:r>
      <w:r w:rsidRPr="00F6206E">
        <w:rPr>
          <w:rFonts w:ascii="Trebuchet MS" w:hAnsi="Trebuchet MS"/>
          <w:b/>
        </w:rPr>
        <w:t>,</w:t>
      </w:r>
      <w:r>
        <w:rPr>
          <w:rFonts w:ascii="Trebuchet MS" w:hAnsi="Trebuchet MS"/>
          <w:b/>
        </w:rPr>
        <w:t xml:space="preserve"> ANZ</w:t>
      </w:r>
      <w:r w:rsidR="00106EE2">
        <w:rPr>
          <w:rFonts w:ascii="Trebuchet MS" w:hAnsi="Trebuchet MS"/>
          <w:b/>
        </w:rPr>
        <w:t>,</w:t>
      </w:r>
      <w:r>
        <w:rPr>
          <w:rFonts w:ascii="Trebuchet MS" w:hAnsi="Trebuchet MS"/>
          <w:b/>
        </w:rPr>
        <w:t xml:space="preserve"> </w:t>
      </w:r>
      <w:r w:rsidRPr="00F6206E">
        <w:rPr>
          <w:rFonts w:ascii="Trebuchet MS" w:hAnsi="Trebuchet MS"/>
          <w:b/>
        </w:rPr>
        <w:t xml:space="preserve"> </w:t>
      </w:r>
      <w:smartTag w:uri="urn:schemas-microsoft-com:office:smarttags" w:element="City">
        <w:smartTag w:uri="urn:schemas-microsoft-com:office:smarttags" w:element="place">
          <w:r w:rsidRPr="00F6206E">
            <w:rPr>
              <w:rFonts w:ascii="Trebuchet MS" w:hAnsi="Trebuchet MS"/>
              <w:b/>
            </w:rPr>
            <w:t>Bangalore</w:t>
          </w:r>
        </w:smartTag>
      </w:smartTag>
      <w:r w:rsidRPr="00F6206E">
        <w:rPr>
          <w:rFonts w:ascii="Trebuchet MS" w:hAnsi="Trebuchet MS"/>
        </w:rPr>
        <w:t xml:space="preserve"> </w:t>
      </w:r>
      <w:r>
        <w:rPr>
          <w:rFonts w:ascii="Trebuchet MS" w:hAnsi="Trebuchet MS"/>
        </w:rPr>
        <w:t xml:space="preserve">from </w:t>
      </w:r>
      <w:r w:rsidR="00DA6C3B">
        <w:rPr>
          <w:rFonts w:ascii="Trebuchet MS" w:hAnsi="Trebuchet MS"/>
        </w:rPr>
        <w:t>31</w:t>
      </w:r>
      <w:r w:rsidR="00DA6C3B" w:rsidRPr="00DA6C3B">
        <w:rPr>
          <w:rFonts w:ascii="Trebuchet MS" w:hAnsi="Trebuchet MS"/>
          <w:vertAlign w:val="superscript"/>
        </w:rPr>
        <w:t>st</w:t>
      </w:r>
      <w:r w:rsidR="00DA6C3B">
        <w:rPr>
          <w:rFonts w:ascii="Trebuchet MS" w:hAnsi="Trebuchet MS"/>
        </w:rPr>
        <w:t xml:space="preserve"> March</w:t>
      </w:r>
      <w:r>
        <w:rPr>
          <w:rFonts w:ascii="Trebuchet MS" w:hAnsi="Trebuchet MS"/>
        </w:rPr>
        <w:t xml:space="preserve">  2010</w:t>
      </w:r>
      <w:r w:rsidR="00CE3DB1">
        <w:rPr>
          <w:rFonts w:ascii="Trebuchet MS" w:hAnsi="Trebuchet MS"/>
        </w:rPr>
        <w:t xml:space="preserve"> to </w:t>
      </w:r>
      <w:r w:rsidR="001C7D83">
        <w:rPr>
          <w:rFonts w:ascii="Trebuchet MS" w:hAnsi="Trebuchet MS"/>
        </w:rPr>
        <w:t>30</w:t>
      </w:r>
      <w:r w:rsidR="001C7D83" w:rsidRPr="001C7D83">
        <w:rPr>
          <w:rFonts w:ascii="Trebuchet MS" w:hAnsi="Trebuchet MS"/>
          <w:vertAlign w:val="superscript"/>
        </w:rPr>
        <w:t>th</w:t>
      </w:r>
      <w:r w:rsidR="001C7D83">
        <w:rPr>
          <w:rFonts w:ascii="Trebuchet MS" w:hAnsi="Trebuchet MS"/>
        </w:rPr>
        <w:t xml:space="preserve"> </w:t>
      </w:r>
      <w:r w:rsidR="00CE3DB1">
        <w:rPr>
          <w:rFonts w:ascii="Trebuchet MS" w:hAnsi="Trebuchet MS"/>
        </w:rPr>
        <w:t>Sep 2012</w:t>
      </w:r>
    </w:p>
    <w:p w:rsidR="007D6BE9" w:rsidRPr="00540189" w:rsidRDefault="00540189" w:rsidP="00AC5BAD">
      <w:pPr>
        <w:numPr>
          <w:ilvl w:val="0"/>
          <w:numId w:val="30"/>
        </w:numPr>
        <w:rPr>
          <w:rFonts w:ascii="Trebuchet MS" w:hAnsi="Trebuchet MS"/>
          <w:b/>
        </w:rPr>
      </w:pPr>
      <w:r w:rsidRPr="00F6206E">
        <w:rPr>
          <w:rFonts w:ascii="Trebuchet MS" w:hAnsi="Trebuchet MS"/>
        </w:rPr>
        <w:t>Work</w:t>
      </w:r>
      <w:r>
        <w:rPr>
          <w:rFonts w:ascii="Trebuchet MS" w:hAnsi="Trebuchet MS"/>
        </w:rPr>
        <w:t>ed</w:t>
      </w:r>
      <w:r w:rsidR="007D6BE9" w:rsidRPr="00F6206E">
        <w:rPr>
          <w:rFonts w:ascii="Trebuchet MS" w:hAnsi="Trebuchet MS"/>
        </w:rPr>
        <w:t xml:space="preserve"> a Technical Analyst at </w:t>
      </w:r>
      <w:r w:rsidR="007D6BE9" w:rsidRPr="00F6206E">
        <w:rPr>
          <w:rFonts w:ascii="Trebuchet MS" w:hAnsi="Trebuchet MS"/>
          <w:b/>
        </w:rPr>
        <w:t xml:space="preserve">Hewlett – Packard (HP), </w:t>
      </w:r>
      <w:smartTag w:uri="urn:schemas-microsoft-com:office:smarttags" w:element="City">
        <w:smartTag w:uri="urn:schemas-microsoft-com:office:smarttags" w:element="place">
          <w:r w:rsidR="007D6BE9" w:rsidRPr="00F6206E">
            <w:rPr>
              <w:rFonts w:ascii="Trebuchet MS" w:hAnsi="Trebuchet MS"/>
              <w:b/>
            </w:rPr>
            <w:t>Bangalore</w:t>
          </w:r>
        </w:smartTag>
      </w:smartTag>
      <w:r w:rsidR="007D6BE9" w:rsidRPr="00F6206E">
        <w:rPr>
          <w:rFonts w:ascii="Trebuchet MS" w:hAnsi="Trebuchet MS"/>
        </w:rPr>
        <w:t xml:space="preserve"> </w:t>
      </w:r>
      <w:r>
        <w:rPr>
          <w:rFonts w:ascii="Trebuchet MS" w:hAnsi="Trebuchet MS"/>
        </w:rPr>
        <w:t xml:space="preserve">from </w:t>
      </w:r>
      <w:r w:rsidR="00BC5568">
        <w:rPr>
          <w:rFonts w:ascii="Trebuchet MS" w:hAnsi="Trebuchet MS"/>
        </w:rPr>
        <w:t>3</w:t>
      </w:r>
      <w:r w:rsidR="00BC5568" w:rsidRPr="00BC5568">
        <w:rPr>
          <w:rFonts w:ascii="Trebuchet MS" w:hAnsi="Trebuchet MS"/>
          <w:vertAlign w:val="superscript"/>
        </w:rPr>
        <w:t>rd</w:t>
      </w:r>
      <w:r w:rsidR="00BC5568">
        <w:rPr>
          <w:rFonts w:ascii="Trebuchet MS" w:hAnsi="Trebuchet MS"/>
        </w:rPr>
        <w:t xml:space="preserve"> </w:t>
      </w:r>
      <w:r>
        <w:rPr>
          <w:rFonts w:ascii="Trebuchet MS" w:hAnsi="Trebuchet MS"/>
        </w:rPr>
        <w:t xml:space="preserve">Jan 2005 to </w:t>
      </w:r>
      <w:r w:rsidR="00021C30">
        <w:rPr>
          <w:rFonts w:ascii="Trebuchet MS" w:hAnsi="Trebuchet MS"/>
        </w:rPr>
        <w:t>30</w:t>
      </w:r>
      <w:r w:rsidR="00021C30" w:rsidRPr="00021C30">
        <w:rPr>
          <w:rFonts w:ascii="Trebuchet MS" w:hAnsi="Trebuchet MS"/>
          <w:vertAlign w:val="superscript"/>
        </w:rPr>
        <w:t>th</w:t>
      </w:r>
      <w:r w:rsidR="00021C30">
        <w:rPr>
          <w:rFonts w:ascii="Trebuchet MS" w:hAnsi="Trebuchet MS"/>
        </w:rPr>
        <w:t xml:space="preserve"> </w:t>
      </w:r>
      <w:r>
        <w:rPr>
          <w:rFonts w:ascii="Trebuchet MS" w:hAnsi="Trebuchet MS"/>
        </w:rPr>
        <w:t>March 2010</w:t>
      </w:r>
    </w:p>
    <w:p w:rsidR="003D40CD" w:rsidRDefault="003D40CD" w:rsidP="003D40CD">
      <w:pPr>
        <w:rPr>
          <w:rFonts w:ascii="Trebuchet MS" w:hAnsi="Trebuchet MS"/>
        </w:rPr>
      </w:pPr>
    </w:p>
    <w:p w:rsidR="003D40CD" w:rsidRPr="003D40CD" w:rsidRDefault="003D40CD" w:rsidP="003D40CD">
      <w:pPr>
        <w:rPr>
          <w:rFonts w:ascii="Trebuchet MS" w:hAnsi="Trebuchet MS"/>
          <w:b/>
          <w:u w:val="single"/>
        </w:rPr>
      </w:pPr>
      <w:r w:rsidRPr="003D40CD">
        <w:rPr>
          <w:rFonts w:ascii="Trebuchet MS" w:hAnsi="Trebuchet MS"/>
          <w:b/>
          <w:u w:val="single"/>
        </w:rPr>
        <w:t>Onsite Experience:</w:t>
      </w:r>
    </w:p>
    <w:p w:rsidR="003D40CD" w:rsidRDefault="003D40CD" w:rsidP="003D40CD">
      <w:pPr>
        <w:rPr>
          <w:rFonts w:ascii="Trebuchet MS" w:hAnsi="Trebuchet MS"/>
        </w:rPr>
      </w:pPr>
    </w:p>
    <w:p w:rsidR="007D6BE9" w:rsidRDefault="003D40CD" w:rsidP="00AC5BAD">
      <w:pPr>
        <w:numPr>
          <w:ilvl w:val="0"/>
          <w:numId w:val="30"/>
        </w:numPr>
        <w:rPr>
          <w:rFonts w:ascii="Trebuchet MS" w:hAnsi="Trebuchet MS"/>
        </w:rPr>
      </w:pPr>
      <w:r>
        <w:rPr>
          <w:rFonts w:ascii="Trebuchet MS" w:hAnsi="Trebuchet MS"/>
        </w:rPr>
        <w:t xml:space="preserve">Went to </w:t>
      </w:r>
      <w:r w:rsidRPr="003D40CD">
        <w:rPr>
          <w:rFonts w:ascii="Trebuchet MS" w:hAnsi="Trebuchet MS"/>
        </w:rPr>
        <w:t>Hewlett-Packard</w:t>
      </w:r>
      <w:r>
        <w:rPr>
          <w:rFonts w:ascii="Trebuchet MS" w:hAnsi="Trebuchet MS"/>
        </w:rPr>
        <w:t>, Houston for 3 months during Aug 2006 – Oct 2006.</w:t>
      </w:r>
    </w:p>
    <w:p w:rsidR="002C716D" w:rsidRDefault="002C716D" w:rsidP="00AC5BAD">
      <w:pPr>
        <w:numPr>
          <w:ilvl w:val="0"/>
          <w:numId w:val="30"/>
        </w:numPr>
        <w:rPr>
          <w:rFonts w:ascii="Trebuchet MS" w:hAnsi="Trebuchet MS"/>
        </w:rPr>
      </w:pPr>
      <w:r>
        <w:rPr>
          <w:rFonts w:ascii="Trebuchet MS" w:hAnsi="Trebuchet MS"/>
        </w:rPr>
        <w:t>Went to ANZ, Melbourne for one Month (Nov 2011)</w:t>
      </w:r>
    </w:p>
    <w:p w:rsidR="00F63F50" w:rsidRDefault="00F63F50" w:rsidP="00F63F50">
      <w:pPr>
        <w:pStyle w:val="ListParagraph"/>
        <w:spacing w:after="0" w:line="240" w:lineRule="auto"/>
        <w:rPr>
          <w:rFonts w:ascii="Trebuchet MS" w:hAnsi="Trebuchet MS"/>
          <w:sz w:val="20"/>
          <w:szCs w:val="20"/>
        </w:rPr>
      </w:pPr>
    </w:p>
    <w:p w:rsidR="00F63F50" w:rsidRDefault="00F63F50" w:rsidP="00F63F50">
      <w:pPr>
        <w:pStyle w:val="ListParagraph"/>
        <w:spacing w:after="0" w:line="240" w:lineRule="auto"/>
        <w:ind w:left="0"/>
        <w:rPr>
          <w:rFonts w:ascii="Trebuchet MS" w:hAnsi="Trebuchet MS"/>
          <w:b/>
          <w:sz w:val="20"/>
          <w:szCs w:val="20"/>
          <w:u w:val="single"/>
        </w:rPr>
      </w:pPr>
      <w:r w:rsidRPr="00F63F50">
        <w:rPr>
          <w:rFonts w:ascii="Trebuchet MS" w:hAnsi="Trebuchet MS"/>
          <w:b/>
          <w:sz w:val="20"/>
          <w:szCs w:val="20"/>
          <w:u w:val="single"/>
        </w:rPr>
        <w:t>Core Skills</w:t>
      </w:r>
    </w:p>
    <w:p w:rsidR="00F63F50" w:rsidRPr="00F63F50" w:rsidRDefault="00F63F50" w:rsidP="00F63F50">
      <w:pPr>
        <w:pStyle w:val="ListParagraph"/>
        <w:spacing w:after="0" w:line="240" w:lineRule="auto"/>
        <w:ind w:left="0"/>
        <w:rPr>
          <w:rFonts w:ascii="Trebuchet MS" w:hAnsi="Trebuchet MS"/>
          <w:b/>
          <w:sz w:val="20"/>
          <w:szCs w:val="20"/>
          <w:u w:val="single"/>
        </w:rPr>
      </w:pPr>
    </w:p>
    <w:p w:rsidR="00F63F50" w:rsidRPr="00F63F50" w:rsidRDefault="00F63F50" w:rsidP="00F63F50">
      <w:pPr>
        <w:pStyle w:val="ListParagraph"/>
        <w:numPr>
          <w:ilvl w:val="0"/>
          <w:numId w:val="38"/>
        </w:numPr>
        <w:spacing w:after="0" w:line="240" w:lineRule="auto"/>
        <w:rPr>
          <w:rFonts w:ascii="Trebuchet MS" w:hAnsi="Trebuchet MS"/>
          <w:sz w:val="20"/>
          <w:szCs w:val="20"/>
        </w:rPr>
      </w:pPr>
      <w:r w:rsidRPr="00F63F50">
        <w:rPr>
          <w:rFonts w:ascii="Trebuchet MS" w:hAnsi="Trebuchet MS"/>
          <w:sz w:val="20"/>
          <w:szCs w:val="20"/>
        </w:rPr>
        <w:t>QA (DEV/TEST) Environment Management.</w:t>
      </w:r>
    </w:p>
    <w:p w:rsidR="00F63F50" w:rsidRPr="00F63F50" w:rsidRDefault="00F63F50" w:rsidP="00F63F50">
      <w:pPr>
        <w:pStyle w:val="ListParagraph"/>
        <w:numPr>
          <w:ilvl w:val="0"/>
          <w:numId w:val="38"/>
        </w:numPr>
        <w:spacing w:after="0" w:line="240" w:lineRule="auto"/>
        <w:rPr>
          <w:rFonts w:ascii="Trebuchet MS" w:hAnsi="Trebuchet MS"/>
          <w:sz w:val="20"/>
          <w:szCs w:val="20"/>
        </w:rPr>
      </w:pPr>
      <w:r w:rsidRPr="00F63F50">
        <w:rPr>
          <w:rFonts w:ascii="Trebuchet MS" w:hAnsi="Trebuchet MS"/>
          <w:sz w:val="20"/>
          <w:szCs w:val="20"/>
        </w:rPr>
        <w:t>Asset/Capacity/Availability Management.</w:t>
      </w:r>
    </w:p>
    <w:p w:rsidR="00F63F50" w:rsidRPr="00F63F50" w:rsidRDefault="00F63F50" w:rsidP="00F63F50">
      <w:pPr>
        <w:pStyle w:val="ListParagraph"/>
        <w:numPr>
          <w:ilvl w:val="0"/>
          <w:numId w:val="38"/>
        </w:numPr>
        <w:spacing w:after="0" w:line="240" w:lineRule="auto"/>
        <w:rPr>
          <w:rFonts w:ascii="Trebuchet MS" w:hAnsi="Trebuchet MS"/>
          <w:sz w:val="20"/>
          <w:szCs w:val="20"/>
        </w:rPr>
      </w:pPr>
      <w:r w:rsidRPr="00F63F50">
        <w:rPr>
          <w:rFonts w:ascii="Trebuchet MS" w:hAnsi="Trebuchet MS"/>
          <w:sz w:val="20"/>
          <w:szCs w:val="20"/>
        </w:rPr>
        <w:t>Outage Management.</w:t>
      </w:r>
    </w:p>
    <w:p w:rsidR="00F63F50" w:rsidRPr="00F63F50" w:rsidRDefault="00F63F50" w:rsidP="00F63F50">
      <w:pPr>
        <w:pStyle w:val="ListParagraph"/>
        <w:numPr>
          <w:ilvl w:val="0"/>
          <w:numId w:val="38"/>
        </w:numPr>
        <w:spacing w:after="0" w:line="240" w:lineRule="auto"/>
        <w:rPr>
          <w:rFonts w:ascii="Trebuchet MS" w:hAnsi="Trebuchet MS"/>
          <w:sz w:val="20"/>
          <w:szCs w:val="20"/>
        </w:rPr>
      </w:pPr>
      <w:r w:rsidRPr="00F63F50">
        <w:rPr>
          <w:rFonts w:ascii="Trebuchet MS" w:hAnsi="Trebuchet MS"/>
          <w:sz w:val="20"/>
          <w:szCs w:val="20"/>
        </w:rPr>
        <w:t>Incident/Defect/Change Management.</w:t>
      </w:r>
    </w:p>
    <w:p w:rsidR="00F63F50" w:rsidRPr="00F63F50" w:rsidRDefault="00F63F50" w:rsidP="00F63F50">
      <w:pPr>
        <w:pStyle w:val="ListParagraph"/>
        <w:numPr>
          <w:ilvl w:val="0"/>
          <w:numId w:val="38"/>
        </w:numPr>
        <w:spacing w:after="0" w:line="240" w:lineRule="auto"/>
        <w:rPr>
          <w:rFonts w:ascii="Trebuchet MS" w:hAnsi="Trebuchet MS"/>
          <w:sz w:val="20"/>
          <w:szCs w:val="20"/>
        </w:rPr>
      </w:pPr>
      <w:r w:rsidRPr="00F63F50">
        <w:rPr>
          <w:rFonts w:ascii="Trebuchet MS" w:hAnsi="Trebuchet MS"/>
          <w:sz w:val="20"/>
          <w:szCs w:val="20"/>
        </w:rPr>
        <w:t>Windows Server Administration.</w:t>
      </w:r>
    </w:p>
    <w:p w:rsidR="00F63F50" w:rsidRPr="00F63F50" w:rsidRDefault="00F63F50" w:rsidP="00F63F50">
      <w:pPr>
        <w:pStyle w:val="ListParagraph"/>
        <w:numPr>
          <w:ilvl w:val="0"/>
          <w:numId w:val="38"/>
        </w:numPr>
        <w:spacing w:after="0" w:line="240" w:lineRule="auto"/>
        <w:rPr>
          <w:rFonts w:ascii="Trebuchet MS" w:hAnsi="Trebuchet MS"/>
        </w:rPr>
      </w:pPr>
      <w:r w:rsidRPr="00F63F50">
        <w:rPr>
          <w:rFonts w:ascii="Trebuchet MS" w:hAnsi="Trebuchet MS"/>
          <w:sz w:val="20"/>
          <w:szCs w:val="20"/>
        </w:rPr>
        <w:t>Knowledge on</w:t>
      </w:r>
      <w:r>
        <w:rPr>
          <w:rFonts w:ascii="Trebuchet MS" w:hAnsi="Trebuchet MS"/>
          <w:sz w:val="20"/>
          <w:szCs w:val="20"/>
        </w:rPr>
        <w:t xml:space="preserve"> configuration management</w:t>
      </w:r>
      <w:r w:rsidRPr="00F63F50">
        <w:rPr>
          <w:rFonts w:ascii="Trebuchet MS" w:hAnsi="Trebuchet MS"/>
          <w:sz w:val="20"/>
          <w:szCs w:val="20"/>
        </w:rPr>
        <w:t xml:space="preserve"> tools </w:t>
      </w:r>
      <w:r>
        <w:rPr>
          <w:rFonts w:ascii="Trebuchet MS" w:hAnsi="Trebuchet MS"/>
          <w:sz w:val="20"/>
          <w:szCs w:val="20"/>
        </w:rPr>
        <w:t>SVN</w:t>
      </w:r>
      <w:r w:rsidR="006D0355">
        <w:rPr>
          <w:rFonts w:ascii="Trebuchet MS" w:hAnsi="Trebuchet MS"/>
          <w:sz w:val="20"/>
          <w:szCs w:val="20"/>
        </w:rPr>
        <w:t>, PVCS</w:t>
      </w:r>
      <w:r>
        <w:rPr>
          <w:rFonts w:ascii="Trebuchet MS" w:hAnsi="Trebuchet MS"/>
          <w:sz w:val="20"/>
          <w:szCs w:val="20"/>
        </w:rPr>
        <w:t>.</w:t>
      </w:r>
    </w:p>
    <w:p w:rsidR="00D82E34" w:rsidRDefault="00D82E34" w:rsidP="00D82E34">
      <w:pPr>
        <w:rPr>
          <w:rFonts w:ascii="Trebuchet MS" w:hAnsi="Trebuchet MS"/>
        </w:rPr>
      </w:pPr>
    </w:p>
    <w:p w:rsidR="007D6BE9" w:rsidRPr="00AC5BAD" w:rsidRDefault="007D6BE9" w:rsidP="00AC5BAD">
      <w:pPr>
        <w:ind w:left="720" w:hanging="360"/>
        <w:rPr>
          <w:rFonts w:ascii="Trebuchet MS" w:hAnsi="Trebuchet MS"/>
          <w:lang w:val="en-AU"/>
        </w:rPr>
      </w:pPr>
    </w:p>
    <w:p w:rsidR="007D6BE9" w:rsidRDefault="007D6BE9">
      <w:pPr>
        <w:widowControl w:val="0"/>
        <w:rPr>
          <w:rFonts w:ascii="Trebuchet MS" w:hAnsi="Trebuchet MS"/>
          <w:b/>
          <w:snapToGrid w:val="0"/>
          <w:sz w:val="22"/>
          <w:u w:val="single"/>
          <w:lang w:val="en-AU"/>
        </w:rPr>
      </w:pPr>
      <w:r w:rsidRPr="00FB5562">
        <w:rPr>
          <w:rFonts w:ascii="Trebuchet MS" w:hAnsi="Trebuchet MS"/>
          <w:b/>
          <w:snapToGrid w:val="0"/>
          <w:sz w:val="22"/>
          <w:u w:val="single"/>
          <w:lang w:val="en-AU"/>
        </w:rPr>
        <w:t>Capabilities:</w:t>
      </w:r>
    </w:p>
    <w:p w:rsidR="00D273FB" w:rsidRDefault="00D273FB">
      <w:pPr>
        <w:widowControl w:val="0"/>
        <w:rPr>
          <w:rFonts w:ascii="Trebuchet MS" w:hAnsi="Trebuchet MS"/>
          <w:b/>
          <w:snapToGrid w:val="0"/>
          <w:sz w:val="22"/>
          <w:u w:val="single"/>
          <w:lang w:val="en-AU"/>
        </w:rPr>
      </w:pPr>
    </w:p>
    <w:p w:rsidR="00D273FB" w:rsidRDefault="00D273FB">
      <w:pPr>
        <w:widowControl w:val="0"/>
        <w:rPr>
          <w:rFonts w:ascii="Trebuchet MS" w:hAnsi="Trebuchet MS"/>
          <w:b/>
          <w:snapToGrid w:val="0"/>
          <w:sz w:val="22"/>
          <w:u w:val="single"/>
          <w:lang w:val="en-AU"/>
        </w:rPr>
      </w:pPr>
      <w:r>
        <w:rPr>
          <w:rFonts w:ascii="Trebuchet MS" w:hAnsi="Trebuchet MS"/>
          <w:b/>
          <w:snapToGrid w:val="0"/>
          <w:sz w:val="22"/>
          <w:lang w:val="en-AU"/>
        </w:rPr>
        <w:t xml:space="preserve">     </w:t>
      </w:r>
      <w:r w:rsidRPr="00D273FB">
        <w:rPr>
          <w:rFonts w:ascii="Trebuchet MS" w:hAnsi="Trebuchet MS"/>
          <w:b/>
          <w:snapToGrid w:val="0"/>
          <w:sz w:val="22"/>
          <w:u w:val="single"/>
          <w:lang w:val="en-AU"/>
        </w:rPr>
        <w:t>Loan IQ:</w:t>
      </w:r>
    </w:p>
    <w:p w:rsidR="00D273FB" w:rsidRDefault="00D273FB">
      <w:pPr>
        <w:widowControl w:val="0"/>
        <w:rPr>
          <w:rFonts w:ascii="Trebuchet MS" w:hAnsi="Trebuchet MS"/>
          <w:b/>
          <w:snapToGrid w:val="0"/>
          <w:sz w:val="22"/>
          <w:u w:val="single"/>
          <w:lang w:val="en-AU"/>
        </w:rPr>
      </w:pPr>
    </w:p>
    <w:p w:rsidR="00D273FB" w:rsidRPr="00911ED4" w:rsidRDefault="00D273FB" w:rsidP="00D273F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Installation and Administration of </w:t>
      </w:r>
      <w:r>
        <w:rPr>
          <w:rFonts w:ascii="Trebuchet MS" w:hAnsi="Trebuchet MS"/>
          <w:snapToGrid w:val="0"/>
          <w:lang w:val="en-AU"/>
        </w:rPr>
        <w:t>Loan IQ 7.2</w:t>
      </w:r>
      <w:r w:rsidRPr="00F6206E">
        <w:rPr>
          <w:rFonts w:ascii="Trebuchet MS" w:hAnsi="Trebuchet MS"/>
          <w:snapToGrid w:val="0"/>
          <w:lang w:val="en-AU"/>
        </w:rPr>
        <w:t xml:space="preserve">. </w:t>
      </w:r>
    </w:p>
    <w:p w:rsidR="00D273FB" w:rsidRPr="007F41CB" w:rsidRDefault="00D273FB" w:rsidP="00D273F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Installation of and Administration of </w:t>
      </w:r>
      <w:r>
        <w:rPr>
          <w:rFonts w:ascii="Trebuchet MS" w:hAnsi="Trebuchet MS"/>
          <w:snapToGrid w:val="0"/>
          <w:lang w:val="en-AU"/>
        </w:rPr>
        <w:t>Data net.</w:t>
      </w:r>
    </w:p>
    <w:p w:rsidR="00D273FB" w:rsidRPr="007F41CB" w:rsidRDefault="00D273FB" w:rsidP="00D273F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User creation and setup</w:t>
      </w:r>
    </w:p>
    <w:p w:rsidR="00D273FB" w:rsidRPr="007F41CB" w:rsidRDefault="00D273FB" w:rsidP="00D273FB">
      <w:pPr>
        <w:widowControl w:val="0"/>
        <w:numPr>
          <w:ilvl w:val="0"/>
          <w:numId w:val="30"/>
        </w:numPr>
        <w:rPr>
          <w:rFonts w:ascii="Trebuchet MS" w:hAnsi="Trebuchet MS"/>
          <w:b/>
          <w:bCs/>
          <w:snapToGrid w:val="0"/>
          <w:lang w:val="en-AU"/>
        </w:rPr>
      </w:pPr>
      <w:r>
        <w:rPr>
          <w:rFonts w:ascii="Trebuchet MS" w:hAnsi="Trebuchet MS"/>
          <w:snapToGrid w:val="0"/>
          <w:lang w:val="en-AU"/>
        </w:rPr>
        <w:t>Batch EOD schedule and monitoring</w:t>
      </w:r>
    </w:p>
    <w:p w:rsidR="00D273FB" w:rsidRPr="00D273FB" w:rsidRDefault="00D273FB" w:rsidP="00D273FB">
      <w:pPr>
        <w:widowControl w:val="0"/>
        <w:numPr>
          <w:ilvl w:val="0"/>
          <w:numId w:val="30"/>
        </w:numPr>
        <w:rPr>
          <w:rFonts w:ascii="Trebuchet MS" w:hAnsi="Trebuchet MS"/>
          <w:bCs/>
          <w:snapToGrid w:val="0"/>
          <w:lang w:val="en-AU"/>
        </w:rPr>
      </w:pPr>
      <w:r w:rsidRPr="00D273FB">
        <w:rPr>
          <w:rFonts w:ascii="Trebuchet MS" w:hAnsi="Trebuchet MS"/>
          <w:bCs/>
          <w:snapToGrid w:val="0"/>
          <w:lang w:val="en-AU"/>
        </w:rPr>
        <w:t>SSL Configuration</w:t>
      </w:r>
    </w:p>
    <w:p w:rsidR="00D273FB" w:rsidRPr="007F41CB" w:rsidRDefault="00D273FB" w:rsidP="00D273F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Applying builds every week </w:t>
      </w:r>
    </w:p>
    <w:p w:rsidR="00D273FB" w:rsidRPr="007F41CB" w:rsidRDefault="00D273FB" w:rsidP="00D273F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Assisting developers in troubleshooting development issues</w:t>
      </w:r>
    </w:p>
    <w:p w:rsidR="00D273FB" w:rsidRPr="00D273FB" w:rsidRDefault="00D273FB">
      <w:pPr>
        <w:widowControl w:val="0"/>
        <w:rPr>
          <w:rFonts w:ascii="Trebuchet MS" w:hAnsi="Trebuchet MS"/>
          <w:b/>
          <w:snapToGrid w:val="0"/>
          <w:sz w:val="22"/>
          <w:u w:val="single"/>
          <w:lang w:val="en-AU"/>
        </w:rPr>
      </w:pPr>
    </w:p>
    <w:p w:rsidR="007D6BE9" w:rsidRPr="00F6206E" w:rsidRDefault="007D6BE9">
      <w:pPr>
        <w:widowControl w:val="0"/>
        <w:rPr>
          <w:rFonts w:ascii="Trebuchet MS" w:hAnsi="Trebuchet MS"/>
          <w:b/>
          <w:snapToGrid w:val="0"/>
          <w:sz w:val="22"/>
          <w:lang w:val="en-AU"/>
        </w:rPr>
      </w:pPr>
    </w:p>
    <w:p w:rsidR="00F63F50" w:rsidRDefault="007D6BE9">
      <w:pPr>
        <w:widowControl w:val="0"/>
        <w:rPr>
          <w:rFonts w:ascii="Trebuchet MS" w:hAnsi="Trebuchet MS"/>
          <w:b/>
          <w:snapToGrid w:val="0"/>
          <w:sz w:val="22"/>
          <w:lang w:val="en-AU"/>
        </w:rPr>
      </w:pPr>
      <w:r w:rsidRPr="00F6206E">
        <w:rPr>
          <w:rFonts w:ascii="Trebuchet MS" w:hAnsi="Trebuchet MS"/>
          <w:b/>
          <w:snapToGrid w:val="0"/>
          <w:sz w:val="22"/>
          <w:lang w:val="en-AU"/>
        </w:rPr>
        <w:t xml:space="preserve">      </w:t>
      </w:r>
    </w:p>
    <w:p w:rsidR="00F63F50" w:rsidRDefault="00F63F50">
      <w:pPr>
        <w:widowControl w:val="0"/>
        <w:rPr>
          <w:rFonts w:ascii="Trebuchet MS" w:hAnsi="Trebuchet MS"/>
          <w:b/>
          <w:snapToGrid w:val="0"/>
          <w:sz w:val="22"/>
          <w:lang w:val="en-AU"/>
        </w:rPr>
      </w:pPr>
    </w:p>
    <w:p w:rsidR="00F63F50" w:rsidRDefault="00F63F50">
      <w:pPr>
        <w:widowControl w:val="0"/>
        <w:rPr>
          <w:rFonts w:ascii="Trebuchet MS" w:hAnsi="Trebuchet MS"/>
          <w:b/>
          <w:snapToGrid w:val="0"/>
          <w:sz w:val="22"/>
          <w:lang w:val="en-AU"/>
        </w:rPr>
      </w:pPr>
    </w:p>
    <w:p w:rsidR="00F63F50" w:rsidRDefault="00F63F50">
      <w:pPr>
        <w:widowControl w:val="0"/>
        <w:rPr>
          <w:rFonts w:ascii="Trebuchet MS" w:hAnsi="Trebuchet MS"/>
          <w:b/>
          <w:snapToGrid w:val="0"/>
          <w:sz w:val="22"/>
          <w:lang w:val="en-AU"/>
        </w:rPr>
      </w:pPr>
    </w:p>
    <w:p w:rsidR="00F63F50" w:rsidRDefault="00F63F50">
      <w:pPr>
        <w:widowControl w:val="0"/>
        <w:rPr>
          <w:rFonts w:ascii="Trebuchet MS" w:hAnsi="Trebuchet MS"/>
          <w:b/>
          <w:snapToGrid w:val="0"/>
          <w:sz w:val="22"/>
          <w:lang w:val="en-AU"/>
        </w:rPr>
      </w:pPr>
    </w:p>
    <w:p w:rsidR="0055039A" w:rsidRDefault="0055039A">
      <w:pPr>
        <w:widowControl w:val="0"/>
        <w:rPr>
          <w:rFonts w:ascii="Trebuchet MS" w:hAnsi="Trebuchet MS"/>
          <w:b/>
          <w:snapToGrid w:val="0"/>
          <w:sz w:val="22"/>
          <w:lang w:val="en-AU"/>
        </w:rPr>
      </w:pPr>
    </w:p>
    <w:p w:rsidR="0055039A" w:rsidRDefault="0055039A">
      <w:pPr>
        <w:widowControl w:val="0"/>
        <w:rPr>
          <w:rFonts w:ascii="Trebuchet MS" w:hAnsi="Trebuchet MS"/>
          <w:b/>
          <w:snapToGrid w:val="0"/>
          <w:sz w:val="22"/>
          <w:lang w:val="en-AU"/>
        </w:rPr>
      </w:pPr>
    </w:p>
    <w:p w:rsidR="007D6BE9" w:rsidRPr="00F6206E" w:rsidRDefault="007D6BE9">
      <w:pPr>
        <w:widowControl w:val="0"/>
        <w:rPr>
          <w:rFonts w:ascii="Trebuchet MS" w:hAnsi="Trebuchet MS"/>
          <w:b/>
          <w:snapToGrid w:val="0"/>
          <w:sz w:val="22"/>
          <w:u w:val="single"/>
          <w:lang w:val="en-AU"/>
        </w:rPr>
      </w:pPr>
      <w:r w:rsidRPr="00F6206E">
        <w:rPr>
          <w:rFonts w:ascii="Trebuchet MS" w:hAnsi="Trebuchet MS"/>
          <w:b/>
          <w:snapToGrid w:val="0"/>
          <w:sz w:val="22"/>
          <w:u w:val="single"/>
          <w:lang w:val="en-AU"/>
        </w:rPr>
        <w:t>SIEBEL:</w:t>
      </w:r>
    </w:p>
    <w:p w:rsidR="007D6BE9" w:rsidRPr="00F6206E" w:rsidRDefault="007D6BE9">
      <w:pPr>
        <w:widowControl w:val="0"/>
        <w:rPr>
          <w:rFonts w:ascii="Trebuchet MS" w:hAnsi="Trebuchet MS"/>
          <w:b/>
          <w:snapToGrid w:val="0"/>
          <w:sz w:val="22"/>
          <w:lang w:val="en-AU"/>
        </w:rPr>
      </w:pPr>
    </w:p>
    <w:p w:rsidR="007D6BE9" w:rsidRPr="00F6206E" w:rsidRDefault="007D6BE9">
      <w:pPr>
        <w:widowControl w:val="0"/>
        <w:ind w:firstLine="720"/>
        <w:rPr>
          <w:rFonts w:ascii="Trebuchet MS" w:hAnsi="Trebuchet MS"/>
          <w:u w:val="single"/>
        </w:rPr>
      </w:pPr>
      <w:r w:rsidRPr="00F6206E">
        <w:rPr>
          <w:rFonts w:ascii="Trebuchet MS" w:hAnsi="Trebuchet MS"/>
          <w:b/>
          <w:snapToGrid w:val="0"/>
          <w:sz w:val="22"/>
          <w:lang w:val="en-AU"/>
        </w:rPr>
        <w:tab/>
      </w:r>
      <w:r w:rsidRPr="00F6206E">
        <w:rPr>
          <w:rFonts w:ascii="Trebuchet MS" w:hAnsi="Trebuchet MS"/>
          <w:b/>
          <w:snapToGrid w:val="0"/>
          <w:sz w:val="22"/>
          <w:u w:val="single"/>
          <w:lang w:val="en-AU"/>
        </w:rPr>
        <w:t>Siebel Administration:</w:t>
      </w:r>
      <w:r w:rsidRPr="00F6206E">
        <w:rPr>
          <w:rFonts w:ascii="Trebuchet MS" w:hAnsi="Trebuchet MS"/>
          <w:u w:val="single"/>
        </w:rPr>
        <w:t xml:space="preserve"> </w:t>
      </w:r>
    </w:p>
    <w:p w:rsidR="007D6BE9" w:rsidRPr="00F6206E" w:rsidRDefault="009F51E8" w:rsidP="00083CE9">
      <w:pPr>
        <w:widowControl w:val="0"/>
        <w:ind w:firstLine="720"/>
        <w:rPr>
          <w:rFonts w:ascii="Trebuchet MS" w:hAnsi="Trebuchet MS"/>
          <w:b/>
          <w:snapToGrid w:val="0"/>
          <w:sz w:val="22"/>
          <w:lang w:val="en-AU"/>
        </w:rPr>
      </w:pPr>
      <w:r w:rsidRPr="00F6206E">
        <w:rPr>
          <w:rFonts w:ascii="Trebuchet MS" w:hAnsi="Trebuchet MS"/>
        </w:rPr>
        <w:tab/>
      </w:r>
    </w:p>
    <w:p w:rsidR="00347748" w:rsidRPr="00911ED4"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Installation and Administration of Siebel 7</w:t>
      </w:r>
      <w:r w:rsidR="00347748" w:rsidRPr="00F6206E">
        <w:rPr>
          <w:rFonts w:ascii="Trebuchet MS" w:hAnsi="Trebuchet MS"/>
          <w:snapToGrid w:val="0"/>
          <w:lang w:val="en-AU"/>
        </w:rPr>
        <w:t>.5</w:t>
      </w:r>
      <w:r w:rsidRPr="00F6206E">
        <w:rPr>
          <w:rFonts w:ascii="Trebuchet MS" w:hAnsi="Trebuchet MS"/>
          <w:snapToGrid w:val="0"/>
          <w:lang w:val="en-AU"/>
        </w:rPr>
        <w:t>/8</w:t>
      </w:r>
      <w:r w:rsidR="00347748" w:rsidRPr="00F6206E">
        <w:rPr>
          <w:rFonts w:ascii="Trebuchet MS" w:hAnsi="Trebuchet MS"/>
          <w:snapToGrid w:val="0"/>
          <w:lang w:val="en-AU"/>
        </w:rPr>
        <w:t>.</w:t>
      </w:r>
      <w:r w:rsidRPr="00F6206E">
        <w:rPr>
          <w:rFonts w:ascii="Trebuchet MS" w:hAnsi="Trebuchet MS"/>
          <w:snapToGrid w:val="0"/>
          <w:lang w:val="en-AU"/>
        </w:rPr>
        <w:t xml:space="preserve"> </w:t>
      </w:r>
    </w:p>
    <w:p w:rsidR="00911ED4" w:rsidRPr="007F41CB" w:rsidRDefault="0052617D" w:rsidP="007F41CB">
      <w:pPr>
        <w:widowControl w:val="0"/>
        <w:numPr>
          <w:ilvl w:val="0"/>
          <w:numId w:val="30"/>
        </w:numPr>
        <w:rPr>
          <w:rFonts w:ascii="Trebuchet MS" w:hAnsi="Trebuchet MS"/>
          <w:b/>
          <w:bCs/>
          <w:snapToGrid w:val="0"/>
          <w:lang w:val="en-AU"/>
        </w:rPr>
      </w:pPr>
      <w:r>
        <w:rPr>
          <w:rFonts w:ascii="Trebuchet MS" w:hAnsi="Trebuchet MS"/>
          <w:snapToGrid w:val="0"/>
          <w:lang w:val="en-AU"/>
        </w:rPr>
        <w:t>Involved</w:t>
      </w:r>
      <w:r w:rsidR="00911ED4">
        <w:rPr>
          <w:rFonts w:ascii="Trebuchet MS" w:hAnsi="Trebuchet MS"/>
          <w:snapToGrid w:val="0"/>
          <w:lang w:val="en-AU"/>
        </w:rPr>
        <w:t xml:space="preserve"> in Siebel Upgrade</w:t>
      </w:r>
      <w:r>
        <w:rPr>
          <w:rFonts w:ascii="Trebuchet MS" w:hAnsi="Trebuchet MS"/>
          <w:snapToGrid w:val="0"/>
          <w:lang w:val="en-AU"/>
        </w:rPr>
        <w:t xml:space="preserve"> from 7.5 to 8.0</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Installation of Siebel server enterprise, patches and quick fixes</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Installation of Siebel Tools and Web Client</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Installation of Oracle 10g and patches</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User creation and setup</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Component\Task creation, configuration and troubleshooting</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Dev2Prod process and manually running </w:t>
      </w:r>
      <w:proofErr w:type="spellStart"/>
      <w:r w:rsidRPr="00F6206E">
        <w:rPr>
          <w:rFonts w:ascii="Trebuchet MS" w:hAnsi="Trebuchet MS"/>
          <w:snapToGrid w:val="0"/>
          <w:lang w:val="en-AU"/>
        </w:rPr>
        <w:t>exprep</w:t>
      </w:r>
      <w:proofErr w:type="spellEnd"/>
      <w:r w:rsidRPr="00F6206E">
        <w:rPr>
          <w:rFonts w:ascii="Trebuchet MS" w:hAnsi="Trebuchet MS"/>
          <w:snapToGrid w:val="0"/>
          <w:lang w:val="en-AU"/>
        </w:rPr>
        <w:t xml:space="preserve">, </w:t>
      </w:r>
      <w:proofErr w:type="spellStart"/>
      <w:r w:rsidRPr="00F6206E">
        <w:rPr>
          <w:rFonts w:ascii="Trebuchet MS" w:hAnsi="Trebuchet MS"/>
          <w:snapToGrid w:val="0"/>
          <w:lang w:val="en-AU"/>
        </w:rPr>
        <w:t>imprep</w:t>
      </w:r>
      <w:proofErr w:type="spellEnd"/>
      <w:r w:rsidRPr="00F6206E">
        <w:rPr>
          <w:rFonts w:ascii="Trebuchet MS" w:hAnsi="Trebuchet MS"/>
          <w:snapToGrid w:val="0"/>
          <w:lang w:val="en-AU"/>
        </w:rPr>
        <w:t>,</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Applying </w:t>
      </w:r>
      <w:r w:rsidR="00471F9A" w:rsidRPr="00F6206E">
        <w:rPr>
          <w:rFonts w:ascii="Trebuchet MS" w:hAnsi="Trebuchet MS"/>
          <w:snapToGrid w:val="0"/>
          <w:lang w:val="en-AU"/>
        </w:rPr>
        <w:t>builds</w:t>
      </w:r>
      <w:r w:rsidRPr="00F6206E">
        <w:rPr>
          <w:rFonts w:ascii="Trebuchet MS" w:hAnsi="Trebuchet MS"/>
          <w:snapToGrid w:val="0"/>
          <w:lang w:val="en-AU"/>
        </w:rPr>
        <w:t xml:space="preserve"> every week </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Migration of non-repository components, bo</w:t>
      </w:r>
      <w:r w:rsidR="00206D0D">
        <w:rPr>
          <w:rFonts w:ascii="Trebuchet MS" w:hAnsi="Trebuchet MS"/>
          <w:snapToGrid w:val="0"/>
          <w:lang w:val="en-AU"/>
        </w:rPr>
        <w:t>th manually and automated (e.g.</w:t>
      </w:r>
      <w:r w:rsidR="00471F9A">
        <w:rPr>
          <w:rFonts w:ascii="Trebuchet MS" w:hAnsi="Trebuchet MS"/>
          <w:snapToGrid w:val="0"/>
          <w:lang w:val="en-AU"/>
        </w:rPr>
        <w:t xml:space="preserve"> </w:t>
      </w:r>
      <w:r w:rsidRPr="00F6206E">
        <w:rPr>
          <w:rFonts w:ascii="Trebuchet MS" w:hAnsi="Trebuchet MS"/>
          <w:snapToGrid w:val="0"/>
          <w:lang w:val="en-AU"/>
        </w:rPr>
        <w:t>LOVs, data maps, workflow, etc)</w:t>
      </w:r>
    </w:p>
    <w:p w:rsidR="009F51E8" w:rsidRPr="007F41CB" w:rsidRDefault="009F51E8"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Assisting developers in troubleshooting development issues</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Monitoring all servers like Siebel Server, Gateway Server, Web </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Server, Database Server, Siebel Analy</w:t>
      </w:r>
      <w:r w:rsidR="00206D0D">
        <w:rPr>
          <w:rFonts w:ascii="Trebuchet MS" w:hAnsi="Trebuchet MS"/>
          <w:snapToGrid w:val="0"/>
          <w:lang w:val="en-AU"/>
        </w:rPr>
        <w:t xml:space="preserve">tics Server &amp; Siebel Analytics </w:t>
      </w:r>
      <w:r w:rsidRPr="00F6206E">
        <w:rPr>
          <w:rFonts w:ascii="Trebuchet MS" w:hAnsi="Trebuchet MS"/>
          <w:snapToGrid w:val="0"/>
          <w:lang w:val="en-AU"/>
        </w:rPr>
        <w:t>Web.</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Monitoring all server components like Communications Outbound </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Manager, </w:t>
      </w:r>
      <w:smartTag w:uri="urn:schemas-microsoft-com:office:smarttags" w:element="City">
        <w:smartTag w:uri="urn:schemas-microsoft-com:office:smarttags" w:element="place">
          <w:r w:rsidRPr="00F6206E">
            <w:rPr>
              <w:rFonts w:ascii="Trebuchet MS" w:hAnsi="Trebuchet MS"/>
              <w:snapToGrid w:val="0"/>
              <w:lang w:val="en-AU"/>
            </w:rPr>
            <w:t>Enterprise</w:t>
          </w:r>
        </w:smartTag>
      </w:smartTag>
      <w:r w:rsidRPr="00F6206E">
        <w:rPr>
          <w:rFonts w:ascii="Trebuchet MS" w:hAnsi="Trebuchet MS"/>
          <w:snapToGrid w:val="0"/>
          <w:lang w:val="en-AU"/>
        </w:rPr>
        <w:t xml:space="preserve"> Integration Mgr, Marketing Object Manager  </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 xml:space="preserve">(ENU), Server Request broker, Server Request </w:t>
      </w:r>
      <w:smartTag w:uri="urn:schemas-microsoft-com:office:smarttags" w:element="PersonName">
        <w:r w:rsidRPr="00F6206E">
          <w:rPr>
            <w:rFonts w:ascii="Trebuchet MS" w:hAnsi="Trebuchet MS"/>
            <w:snapToGrid w:val="0"/>
            <w:lang w:val="en-AU"/>
          </w:rPr>
          <w:t>P</w:t>
        </w:r>
      </w:smartTag>
      <w:r w:rsidRPr="00F6206E">
        <w:rPr>
          <w:rFonts w:ascii="Trebuchet MS" w:hAnsi="Trebuchet MS"/>
          <w:snapToGrid w:val="0"/>
          <w:lang w:val="en-AU"/>
        </w:rPr>
        <w:t>rocessor &amp; Document Server.</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Monitoring RCR Components</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Trouble shooting when production goes down</w:t>
      </w:r>
    </w:p>
    <w:p w:rsidR="007D6BE9" w:rsidRPr="007F41CB" w:rsidRDefault="007D6BE9" w:rsidP="007F41CB">
      <w:pPr>
        <w:widowControl w:val="0"/>
        <w:numPr>
          <w:ilvl w:val="0"/>
          <w:numId w:val="30"/>
        </w:numPr>
        <w:rPr>
          <w:rFonts w:ascii="Trebuchet MS" w:hAnsi="Trebuchet MS"/>
          <w:b/>
          <w:bCs/>
          <w:snapToGrid w:val="0"/>
          <w:lang w:val="en-AU"/>
        </w:rPr>
      </w:pPr>
      <w:r w:rsidRPr="00F6206E">
        <w:rPr>
          <w:rFonts w:ascii="Trebuchet MS" w:hAnsi="Trebuchet MS"/>
          <w:snapToGrid w:val="0"/>
          <w:lang w:val="en-AU"/>
        </w:rPr>
        <w:t>Starting &amp; stopping production servers for Server maintenance.</w:t>
      </w:r>
    </w:p>
    <w:p w:rsidR="007D6BE9" w:rsidRPr="0006074C" w:rsidRDefault="007D6BE9">
      <w:pPr>
        <w:widowControl w:val="0"/>
        <w:rPr>
          <w:rFonts w:ascii="Trebuchet MS" w:hAnsi="Trebuchet MS"/>
          <w:snapToGrid w:val="0"/>
          <w:lang w:val="en-AU"/>
        </w:rPr>
      </w:pPr>
      <w:r w:rsidRPr="00F6206E">
        <w:rPr>
          <w:rFonts w:ascii="Trebuchet MS" w:hAnsi="Trebuchet MS"/>
          <w:snapToGrid w:val="0"/>
          <w:lang w:val="en-AU"/>
        </w:rPr>
        <w:tab/>
      </w:r>
      <w:r w:rsidRPr="00F6206E">
        <w:rPr>
          <w:rFonts w:ascii="Trebuchet MS" w:hAnsi="Trebuchet MS"/>
          <w:snapToGrid w:val="0"/>
          <w:lang w:val="en-AU"/>
        </w:rPr>
        <w:tab/>
      </w:r>
    </w:p>
    <w:p w:rsidR="007D6BE9" w:rsidRPr="00F6206E" w:rsidRDefault="006747C6">
      <w:pPr>
        <w:widowControl w:val="0"/>
        <w:rPr>
          <w:rFonts w:ascii="Trebuchet MS" w:hAnsi="Trebuchet MS"/>
          <w:b/>
          <w:snapToGrid w:val="0"/>
          <w:u w:val="single"/>
          <w:lang w:val="en-AU"/>
        </w:rPr>
      </w:pPr>
      <w:r>
        <w:rPr>
          <w:rFonts w:ascii="Trebuchet MS" w:hAnsi="Trebuchet MS"/>
          <w:b/>
          <w:snapToGrid w:val="0"/>
          <w:sz w:val="22"/>
          <w:lang w:val="en-AU"/>
        </w:rPr>
        <w:t xml:space="preserve">  </w:t>
      </w:r>
      <w:r w:rsidR="007D6BE9" w:rsidRPr="00F6206E">
        <w:rPr>
          <w:rFonts w:ascii="Trebuchet MS" w:hAnsi="Trebuchet MS"/>
          <w:b/>
          <w:snapToGrid w:val="0"/>
          <w:u w:val="single"/>
          <w:lang w:val="en-AU"/>
        </w:rPr>
        <w:t>Configuration:</w:t>
      </w:r>
    </w:p>
    <w:p w:rsidR="007D6BE9" w:rsidRPr="00F6206E" w:rsidRDefault="007D6BE9">
      <w:pPr>
        <w:widowControl w:val="0"/>
        <w:rPr>
          <w:rFonts w:ascii="Trebuchet MS" w:hAnsi="Trebuchet MS"/>
          <w:b/>
          <w:snapToGrid w:val="0"/>
          <w:sz w:val="22"/>
          <w:lang w:val="en-AU"/>
        </w:rPr>
      </w:pPr>
    </w:p>
    <w:p w:rsidR="007D6BE9" w:rsidRPr="007F41CB" w:rsidRDefault="00864D4B" w:rsidP="006747C6">
      <w:pPr>
        <w:widowControl w:val="0"/>
        <w:numPr>
          <w:ilvl w:val="0"/>
          <w:numId w:val="30"/>
        </w:numPr>
        <w:rPr>
          <w:rFonts w:ascii="Trebuchet MS" w:hAnsi="Trebuchet MS"/>
          <w:snapToGrid w:val="0"/>
          <w:lang w:val="en-AU"/>
        </w:rPr>
      </w:pPr>
      <w:r>
        <w:rPr>
          <w:rFonts w:ascii="Trebuchet MS" w:hAnsi="Trebuchet MS"/>
          <w:snapToGrid w:val="0"/>
          <w:lang w:val="en-AU"/>
        </w:rPr>
        <w:t xml:space="preserve">Knowledge of </w:t>
      </w:r>
      <w:r w:rsidR="007D6BE9" w:rsidRPr="00F6206E">
        <w:rPr>
          <w:rFonts w:ascii="Trebuchet MS" w:hAnsi="Trebuchet MS"/>
          <w:snapToGrid w:val="0"/>
          <w:lang w:val="en-AU"/>
        </w:rPr>
        <w:t xml:space="preserve">Customizing the Screens, Views and </w:t>
      </w:r>
      <w:r w:rsidR="006747C6">
        <w:rPr>
          <w:rFonts w:ascii="Trebuchet MS" w:hAnsi="Trebuchet MS"/>
          <w:snapToGrid w:val="0"/>
          <w:lang w:val="en-AU"/>
        </w:rPr>
        <w:t xml:space="preserve">Applets as per the </w:t>
      </w:r>
      <w:r>
        <w:rPr>
          <w:rFonts w:ascii="Trebuchet MS" w:hAnsi="Trebuchet MS"/>
          <w:snapToGrid w:val="0"/>
          <w:lang w:val="en-AU"/>
        </w:rPr>
        <w:t>client’s requirements</w:t>
      </w:r>
      <w:r w:rsidR="007D6BE9" w:rsidRPr="00F6206E">
        <w:rPr>
          <w:rFonts w:ascii="Trebuchet MS" w:hAnsi="Trebuchet MS"/>
          <w:snapToGrid w:val="0"/>
          <w:lang w:val="en-AU"/>
        </w:rPr>
        <w:t>.</w:t>
      </w:r>
    </w:p>
    <w:p w:rsidR="007D6BE9" w:rsidRPr="007F41CB" w:rsidRDefault="007D6BE9" w:rsidP="007F41CB">
      <w:pPr>
        <w:widowControl w:val="0"/>
        <w:numPr>
          <w:ilvl w:val="0"/>
          <w:numId w:val="30"/>
        </w:numPr>
        <w:rPr>
          <w:rFonts w:ascii="Trebuchet MS" w:hAnsi="Trebuchet MS"/>
          <w:snapToGrid w:val="0"/>
          <w:lang w:val="en-AU"/>
        </w:rPr>
      </w:pPr>
      <w:r w:rsidRPr="00F6206E">
        <w:rPr>
          <w:rFonts w:ascii="Trebuchet MS" w:hAnsi="Trebuchet MS"/>
          <w:snapToGrid w:val="0"/>
          <w:lang w:val="en-AU"/>
        </w:rPr>
        <w:t xml:space="preserve"> </w:t>
      </w:r>
      <w:r w:rsidR="00864D4B">
        <w:rPr>
          <w:rFonts w:ascii="Trebuchet MS" w:hAnsi="Trebuchet MS"/>
          <w:snapToGrid w:val="0"/>
          <w:lang w:val="en-AU"/>
        </w:rPr>
        <w:t xml:space="preserve">Knowledge of </w:t>
      </w:r>
      <w:r w:rsidRPr="00F6206E">
        <w:rPr>
          <w:rFonts w:ascii="Trebuchet MS" w:hAnsi="Trebuchet MS"/>
          <w:snapToGrid w:val="0"/>
          <w:lang w:val="en-AU"/>
        </w:rPr>
        <w:t xml:space="preserve">Joins, Links for business objects and             </w:t>
      </w:r>
    </w:p>
    <w:p w:rsidR="007D6BE9" w:rsidRPr="007F41CB" w:rsidRDefault="00206CC4" w:rsidP="00206CC4">
      <w:pPr>
        <w:widowControl w:val="0"/>
        <w:ind w:firstLine="720"/>
        <w:rPr>
          <w:rFonts w:ascii="Trebuchet MS" w:hAnsi="Trebuchet MS"/>
          <w:snapToGrid w:val="0"/>
          <w:lang w:val="en-AU"/>
        </w:rPr>
      </w:pPr>
      <w:r>
        <w:rPr>
          <w:rFonts w:ascii="Trebuchet MS" w:hAnsi="Trebuchet MS"/>
          <w:snapToGrid w:val="0"/>
          <w:lang w:val="en-AU"/>
        </w:rPr>
        <w:t xml:space="preserve"> </w:t>
      </w:r>
      <w:proofErr w:type="gramStart"/>
      <w:r w:rsidR="007D6BE9" w:rsidRPr="00F6206E">
        <w:rPr>
          <w:rFonts w:ascii="Trebuchet MS" w:hAnsi="Trebuchet MS"/>
          <w:snapToGrid w:val="0"/>
          <w:lang w:val="en-AU"/>
        </w:rPr>
        <w:t>business</w:t>
      </w:r>
      <w:proofErr w:type="gramEnd"/>
      <w:r w:rsidR="007D6BE9" w:rsidRPr="00F6206E">
        <w:rPr>
          <w:rFonts w:ascii="Trebuchet MS" w:hAnsi="Trebuchet MS"/>
          <w:snapToGrid w:val="0"/>
          <w:lang w:val="en-AU"/>
        </w:rPr>
        <w:t xml:space="preserve"> components</w:t>
      </w:r>
    </w:p>
    <w:p w:rsidR="007D6BE9" w:rsidRPr="007F41CB" w:rsidRDefault="00864D4B" w:rsidP="007F41CB">
      <w:pPr>
        <w:widowControl w:val="0"/>
        <w:numPr>
          <w:ilvl w:val="0"/>
          <w:numId w:val="30"/>
        </w:numPr>
        <w:rPr>
          <w:rFonts w:ascii="Trebuchet MS" w:hAnsi="Trebuchet MS"/>
          <w:snapToGrid w:val="0"/>
          <w:lang w:val="en-AU"/>
        </w:rPr>
      </w:pPr>
      <w:r>
        <w:rPr>
          <w:rFonts w:ascii="Trebuchet MS" w:hAnsi="Trebuchet MS"/>
          <w:snapToGrid w:val="0"/>
          <w:lang w:val="en-AU"/>
        </w:rPr>
        <w:t xml:space="preserve">Knowledge of </w:t>
      </w:r>
      <w:r w:rsidR="007D6BE9" w:rsidRPr="00F6206E">
        <w:rPr>
          <w:rFonts w:ascii="Trebuchet MS" w:hAnsi="Trebuchet MS"/>
          <w:snapToGrid w:val="0"/>
          <w:lang w:val="en-AU"/>
        </w:rPr>
        <w:t xml:space="preserve">Pick lists, MVGs for business objects and </w:t>
      </w:r>
    </w:p>
    <w:p w:rsidR="007D6BE9" w:rsidRPr="007F41CB" w:rsidRDefault="00206CC4" w:rsidP="00206CC4">
      <w:pPr>
        <w:widowControl w:val="0"/>
        <w:ind w:left="360" w:firstLine="360"/>
        <w:rPr>
          <w:rFonts w:ascii="Trebuchet MS" w:hAnsi="Trebuchet MS"/>
          <w:snapToGrid w:val="0"/>
          <w:lang w:val="en-AU"/>
        </w:rPr>
      </w:pPr>
      <w:r>
        <w:rPr>
          <w:rFonts w:ascii="Trebuchet MS" w:hAnsi="Trebuchet MS"/>
          <w:snapToGrid w:val="0"/>
          <w:lang w:val="en-AU"/>
        </w:rPr>
        <w:t xml:space="preserve"> </w:t>
      </w:r>
      <w:proofErr w:type="gramStart"/>
      <w:r w:rsidR="007D6BE9" w:rsidRPr="00F6206E">
        <w:rPr>
          <w:rFonts w:ascii="Trebuchet MS" w:hAnsi="Trebuchet MS"/>
          <w:snapToGrid w:val="0"/>
          <w:lang w:val="en-AU"/>
        </w:rPr>
        <w:t>business</w:t>
      </w:r>
      <w:proofErr w:type="gramEnd"/>
      <w:r w:rsidR="007D6BE9" w:rsidRPr="00F6206E">
        <w:rPr>
          <w:rFonts w:ascii="Trebuchet MS" w:hAnsi="Trebuchet MS"/>
          <w:snapToGrid w:val="0"/>
          <w:lang w:val="en-AU"/>
        </w:rPr>
        <w:t xml:space="preserve"> components.</w:t>
      </w:r>
    </w:p>
    <w:p w:rsidR="007D6BE9" w:rsidRPr="007F41CB" w:rsidRDefault="00864D4B" w:rsidP="007F41CB">
      <w:pPr>
        <w:widowControl w:val="0"/>
        <w:numPr>
          <w:ilvl w:val="0"/>
          <w:numId w:val="30"/>
        </w:numPr>
        <w:rPr>
          <w:rFonts w:ascii="Trebuchet MS" w:hAnsi="Trebuchet MS"/>
          <w:snapToGrid w:val="0"/>
          <w:lang w:val="en-AU"/>
        </w:rPr>
      </w:pPr>
      <w:r>
        <w:rPr>
          <w:rFonts w:ascii="Trebuchet MS" w:hAnsi="Trebuchet MS"/>
          <w:snapToGrid w:val="0"/>
          <w:lang w:val="en-AU"/>
        </w:rPr>
        <w:t xml:space="preserve">Knowledge of </w:t>
      </w:r>
      <w:r w:rsidR="007D6BE9" w:rsidRPr="00F6206E">
        <w:rPr>
          <w:rFonts w:ascii="Trebuchet MS" w:hAnsi="Trebuchet MS"/>
          <w:snapToGrid w:val="0"/>
          <w:lang w:val="en-AU"/>
        </w:rPr>
        <w:t xml:space="preserve">Drilldowns for business objects and </w:t>
      </w:r>
    </w:p>
    <w:p w:rsidR="007D6BE9" w:rsidRPr="007F41CB" w:rsidRDefault="00206CC4" w:rsidP="00206CC4">
      <w:pPr>
        <w:widowControl w:val="0"/>
        <w:ind w:left="360" w:firstLine="360"/>
        <w:rPr>
          <w:rFonts w:ascii="Trebuchet MS" w:hAnsi="Trebuchet MS"/>
          <w:snapToGrid w:val="0"/>
          <w:lang w:val="en-AU"/>
        </w:rPr>
      </w:pPr>
      <w:r>
        <w:rPr>
          <w:rFonts w:ascii="Trebuchet MS" w:hAnsi="Trebuchet MS"/>
          <w:snapToGrid w:val="0"/>
          <w:lang w:val="en-AU"/>
        </w:rPr>
        <w:t xml:space="preserve"> </w:t>
      </w:r>
      <w:proofErr w:type="gramStart"/>
      <w:r w:rsidR="00864D4B" w:rsidRPr="00F6206E">
        <w:rPr>
          <w:rFonts w:ascii="Trebuchet MS" w:hAnsi="Trebuchet MS"/>
          <w:snapToGrid w:val="0"/>
          <w:lang w:val="en-AU"/>
        </w:rPr>
        <w:t>Business</w:t>
      </w:r>
      <w:r w:rsidR="007D6BE9" w:rsidRPr="00F6206E">
        <w:rPr>
          <w:rFonts w:ascii="Trebuchet MS" w:hAnsi="Trebuchet MS"/>
          <w:snapToGrid w:val="0"/>
          <w:lang w:val="en-AU"/>
        </w:rPr>
        <w:t xml:space="preserve"> components.</w:t>
      </w:r>
      <w:proofErr w:type="gramEnd"/>
    </w:p>
    <w:p w:rsidR="0050315D" w:rsidRDefault="0050315D">
      <w:pPr>
        <w:widowControl w:val="0"/>
        <w:rPr>
          <w:rFonts w:ascii="Trebuchet MS" w:hAnsi="Trebuchet MS"/>
          <w:b/>
          <w:snapToGrid w:val="0"/>
          <w:sz w:val="22"/>
          <w:lang w:val="en-AU"/>
        </w:rPr>
      </w:pPr>
    </w:p>
    <w:p w:rsidR="007D6BE9" w:rsidRPr="00F6206E" w:rsidRDefault="006747C6">
      <w:pPr>
        <w:widowControl w:val="0"/>
        <w:rPr>
          <w:rFonts w:ascii="Trebuchet MS" w:hAnsi="Trebuchet MS"/>
          <w:b/>
          <w:snapToGrid w:val="0"/>
          <w:u w:val="single"/>
          <w:lang w:val="en-AU"/>
        </w:rPr>
      </w:pPr>
      <w:r>
        <w:rPr>
          <w:rFonts w:ascii="Trebuchet MS" w:hAnsi="Trebuchet MS"/>
          <w:b/>
          <w:snapToGrid w:val="0"/>
          <w:sz w:val="22"/>
          <w:lang w:val="en-AU"/>
        </w:rPr>
        <w:t xml:space="preserve"> </w:t>
      </w:r>
      <w:r w:rsidR="007D6BE9" w:rsidRPr="00F6206E">
        <w:rPr>
          <w:rFonts w:ascii="Trebuchet MS" w:hAnsi="Trebuchet MS"/>
          <w:b/>
          <w:snapToGrid w:val="0"/>
          <w:u w:val="single"/>
          <w:lang w:val="en-AU"/>
        </w:rPr>
        <w:t>Workflow and Assignment Manager:</w:t>
      </w:r>
    </w:p>
    <w:p w:rsidR="007D6BE9" w:rsidRPr="00F6206E" w:rsidRDefault="007D6BE9">
      <w:pPr>
        <w:widowControl w:val="0"/>
        <w:rPr>
          <w:rFonts w:ascii="Trebuchet MS" w:hAnsi="Trebuchet MS"/>
          <w:b/>
          <w:snapToGrid w:val="0"/>
          <w:sz w:val="22"/>
          <w:lang w:val="en-AU"/>
        </w:rPr>
      </w:pPr>
    </w:p>
    <w:p w:rsidR="007D6BE9" w:rsidRPr="007F41CB" w:rsidRDefault="007D6BE9" w:rsidP="007F41CB">
      <w:pPr>
        <w:widowControl w:val="0"/>
        <w:numPr>
          <w:ilvl w:val="0"/>
          <w:numId w:val="30"/>
        </w:numPr>
        <w:rPr>
          <w:rFonts w:ascii="Trebuchet MS" w:hAnsi="Trebuchet MS"/>
          <w:snapToGrid w:val="0"/>
          <w:lang w:val="en-AU"/>
        </w:rPr>
      </w:pPr>
      <w:r w:rsidRPr="00F6206E">
        <w:rPr>
          <w:rFonts w:ascii="Trebuchet MS" w:hAnsi="Trebuchet MS"/>
          <w:snapToGrid w:val="0"/>
          <w:lang w:val="en-AU"/>
        </w:rPr>
        <w:t xml:space="preserve">Good knowledge on Workflow process management and assignment    </w:t>
      </w:r>
    </w:p>
    <w:p w:rsidR="007D6BE9" w:rsidRPr="007F41CB" w:rsidRDefault="0006074C" w:rsidP="00B915D3">
      <w:pPr>
        <w:widowControl w:val="0"/>
        <w:ind w:left="360" w:firstLine="360"/>
        <w:rPr>
          <w:rFonts w:ascii="Trebuchet MS" w:hAnsi="Trebuchet MS"/>
          <w:snapToGrid w:val="0"/>
          <w:lang w:val="en-AU"/>
        </w:rPr>
      </w:pPr>
      <w:proofErr w:type="gramStart"/>
      <w:r w:rsidRPr="00F6206E">
        <w:rPr>
          <w:rFonts w:ascii="Trebuchet MS" w:hAnsi="Trebuchet MS"/>
          <w:snapToGrid w:val="0"/>
          <w:lang w:val="en-AU"/>
        </w:rPr>
        <w:t>Manager</w:t>
      </w:r>
      <w:r w:rsidR="007D6BE9" w:rsidRPr="00F6206E">
        <w:rPr>
          <w:rFonts w:ascii="Trebuchet MS" w:hAnsi="Trebuchet MS"/>
          <w:snapToGrid w:val="0"/>
          <w:lang w:val="en-AU"/>
        </w:rPr>
        <w:t xml:space="preserve"> components.</w:t>
      </w:r>
      <w:proofErr w:type="gramEnd"/>
    </w:p>
    <w:p w:rsidR="006422F1" w:rsidRPr="00F6206E" w:rsidRDefault="006422F1">
      <w:pPr>
        <w:widowControl w:val="0"/>
        <w:ind w:left="1440"/>
        <w:rPr>
          <w:rFonts w:ascii="Trebuchet MS" w:hAnsi="Trebuchet MS"/>
          <w:snapToGrid w:val="0"/>
          <w:lang w:val="en-AU"/>
        </w:rPr>
      </w:pPr>
    </w:p>
    <w:p w:rsidR="007D6BE9" w:rsidRPr="00F6206E" w:rsidRDefault="00B915D3">
      <w:pPr>
        <w:widowControl w:val="0"/>
        <w:rPr>
          <w:rFonts w:ascii="Trebuchet MS" w:hAnsi="Trebuchet MS"/>
          <w:b/>
          <w:snapToGrid w:val="0"/>
          <w:sz w:val="22"/>
          <w:u w:val="single"/>
          <w:lang w:val="en-AU"/>
        </w:rPr>
      </w:pPr>
      <w:r>
        <w:rPr>
          <w:rFonts w:ascii="Trebuchet MS" w:hAnsi="Trebuchet MS"/>
          <w:b/>
          <w:snapToGrid w:val="0"/>
          <w:sz w:val="22"/>
          <w:lang w:val="en-AU"/>
        </w:rPr>
        <w:t xml:space="preserve"> </w:t>
      </w:r>
      <w:r w:rsidR="007D6BE9" w:rsidRPr="00F6206E">
        <w:rPr>
          <w:rFonts w:ascii="Trebuchet MS" w:hAnsi="Trebuchet MS"/>
          <w:b/>
          <w:snapToGrid w:val="0"/>
          <w:sz w:val="22"/>
          <w:u w:val="single"/>
          <w:lang w:val="en-AU"/>
        </w:rPr>
        <w:t>EIM:</w:t>
      </w:r>
    </w:p>
    <w:p w:rsidR="007D6BE9" w:rsidRPr="00F6206E" w:rsidRDefault="007D6BE9">
      <w:pPr>
        <w:widowControl w:val="0"/>
        <w:rPr>
          <w:rFonts w:ascii="Trebuchet MS" w:hAnsi="Trebuchet MS"/>
          <w:b/>
          <w:snapToGrid w:val="0"/>
          <w:sz w:val="22"/>
          <w:lang w:val="en-AU"/>
        </w:rPr>
      </w:pPr>
    </w:p>
    <w:p w:rsidR="007D6BE9" w:rsidRPr="007F41CB" w:rsidRDefault="007D6BE9" w:rsidP="007F41CB">
      <w:pPr>
        <w:widowControl w:val="0"/>
        <w:numPr>
          <w:ilvl w:val="0"/>
          <w:numId w:val="30"/>
        </w:numPr>
        <w:rPr>
          <w:rFonts w:ascii="Trebuchet MS" w:hAnsi="Trebuchet MS"/>
          <w:snapToGrid w:val="0"/>
          <w:lang w:val="en-AU"/>
        </w:rPr>
      </w:pPr>
      <w:r w:rsidRPr="00F6206E">
        <w:rPr>
          <w:rFonts w:ascii="Trebuchet MS" w:hAnsi="Trebuchet MS"/>
          <w:snapToGrid w:val="0"/>
          <w:lang w:val="en-AU"/>
        </w:rPr>
        <w:t>Knowledge of importing legacy data in</w:t>
      </w:r>
      <w:r w:rsidR="006422F1">
        <w:rPr>
          <w:rFonts w:ascii="Trebuchet MS" w:hAnsi="Trebuchet MS"/>
          <w:snapToGrid w:val="0"/>
          <w:lang w:val="en-AU"/>
        </w:rPr>
        <w:t>to Siebel database through</w:t>
      </w:r>
      <w:r w:rsidRPr="00F6206E">
        <w:rPr>
          <w:rFonts w:ascii="Trebuchet MS" w:hAnsi="Trebuchet MS"/>
          <w:snapToGrid w:val="0"/>
          <w:lang w:val="en-AU"/>
        </w:rPr>
        <w:t xml:space="preserve"> EIM process.</w:t>
      </w:r>
    </w:p>
    <w:p w:rsidR="007D6BE9" w:rsidRPr="007F41CB" w:rsidRDefault="007D6BE9" w:rsidP="007F41CB">
      <w:pPr>
        <w:widowControl w:val="0"/>
        <w:numPr>
          <w:ilvl w:val="0"/>
          <w:numId w:val="30"/>
        </w:numPr>
        <w:rPr>
          <w:rFonts w:ascii="Trebuchet MS" w:hAnsi="Trebuchet MS"/>
          <w:snapToGrid w:val="0"/>
          <w:lang w:val="en-AU"/>
        </w:rPr>
      </w:pPr>
      <w:r w:rsidRPr="00F6206E">
        <w:rPr>
          <w:rFonts w:ascii="Trebuchet MS" w:hAnsi="Trebuchet MS"/>
          <w:snapToGrid w:val="0"/>
          <w:lang w:val="en-AU"/>
        </w:rPr>
        <w:t>Running EIM task</w:t>
      </w:r>
    </w:p>
    <w:p w:rsidR="007D6BE9" w:rsidRPr="00F6206E" w:rsidRDefault="007D6BE9" w:rsidP="007F41CB">
      <w:pPr>
        <w:widowControl w:val="0"/>
        <w:ind w:firstLine="1440"/>
        <w:rPr>
          <w:rFonts w:ascii="Trebuchet MS" w:hAnsi="Trebuchet MS"/>
          <w:b/>
          <w:snapToGrid w:val="0"/>
          <w:sz w:val="22"/>
          <w:lang w:val="en-AU"/>
        </w:rPr>
      </w:pPr>
    </w:p>
    <w:p w:rsidR="007D6BE9" w:rsidRPr="007F41CB" w:rsidRDefault="007D6BE9" w:rsidP="0050315D">
      <w:pPr>
        <w:widowControl w:val="0"/>
        <w:rPr>
          <w:rFonts w:ascii="Trebuchet MS" w:hAnsi="Trebuchet MS"/>
          <w:b/>
          <w:snapToGrid w:val="0"/>
          <w:u w:val="single"/>
          <w:lang w:val="en-AU"/>
        </w:rPr>
      </w:pPr>
      <w:r w:rsidRPr="00F6206E">
        <w:rPr>
          <w:rFonts w:ascii="Trebuchet MS" w:hAnsi="Trebuchet MS"/>
          <w:b/>
          <w:snapToGrid w:val="0"/>
          <w:sz w:val="22"/>
          <w:u w:val="single"/>
          <w:lang w:val="en-AU"/>
        </w:rPr>
        <w:t>Testing:</w:t>
      </w:r>
    </w:p>
    <w:p w:rsidR="007D6BE9" w:rsidRPr="00F6206E" w:rsidRDefault="007D6BE9">
      <w:pPr>
        <w:widowControl w:val="0"/>
        <w:rPr>
          <w:rFonts w:ascii="Trebuchet MS" w:hAnsi="Trebuchet MS"/>
          <w:b/>
          <w:snapToGrid w:val="0"/>
          <w:sz w:val="22"/>
          <w:lang w:val="en-AU"/>
        </w:rPr>
      </w:pPr>
    </w:p>
    <w:p w:rsidR="007D6BE9" w:rsidRPr="007F41CB" w:rsidRDefault="007D6BE9" w:rsidP="007F41CB">
      <w:pPr>
        <w:widowControl w:val="0"/>
        <w:numPr>
          <w:ilvl w:val="0"/>
          <w:numId w:val="30"/>
        </w:numPr>
        <w:rPr>
          <w:rFonts w:ascii="Trebuchet MS" w:hAnsi="Trebuchet MS"/>
          <w:snapToGrid w:val="0"/>
          <w:lang w:val="en-AU"/>
        </w:rPr>
      </w:pPr>
      <w:r w:rsidRPr="00F6206E">
        <w:rPr>
          <w:rFonts w:ascii="Trebuchet MS" w:hAnsi="Trebuchet MS"/>
          <w:snapToGrid w:val="0"/>
          <w:lang w:val="en-AU"/>
        </w:rPr>
        <w:t>Knowledge of Sanity Test &amp; Smoke Test</w:t>
      </w:r>
      <w:r w:rsidRPr="00F6206E">
        <w:rPr>
          <w:rFonts w:ascii="Trebuchet MS" w:hAnsi="Trebuchet MS"/>
          <w:snapToGrid w:val="0"/>
          <w:sz w:val="22"/>
          <w:lang w:val="en-AU"/>
        </w:rPr>
        <w:t>.</w:t>
      </w:r>
    </w:p>
    <w:p w:rsidR="007D6BE9" w:rsidRPr="0055011D" w:rsidRDefault="007D6BE9" w:rsidP="007F41CB">
      <w:pPr>
        <w:ind w:firstLine="120"/>
        <w:rPr>
          <w:rFonts w:ascii="Trebuchet MS" w:hAnsi="Trebuchet MS"/>
          <w:lang w:val="en-AU"/>
        </w:rPr>
      </w:pPr>
    </w:p>
    <w:p w:rsidR="007D6BE9" w:rsidRPr="00ED64EB" w:rsidRDefault="007D6BE9">
      <w:pPr>
        <w:rPr>
          <w:rFonts w:ascii="Trebuchet MS" w:hAnsi="Trebuchet MS"/>
          <w:b/>
          <w:sz w:val="22"/>
          <w:szCs w:val="22"/>
          <w:u w:val="single"/>
        </w:rPr>
      </w:pPr>
      <w:r w:rsidRPr="00ED64EB">
        <w:rPr>
          <w:rFonts w:ascii="Trebuchet MS" w:hAnsi="Trebuchet MS"/>
          <w:b/>
          <w:sz w:val="22"/>
          <w:u w:val="single"/>
        </w:rPr>
        <w:t>Qualifications:</w:t>
      </w:r>
    </w:p>
    <w:p w:rsidR="007D6BE9" w:rsidRPr="00F6206E" w:rsidRDefault="007D6BE9">
      <w:pPr>
        <w:rPr>
          <w:rFonts w:ascii="Trebuchet MS" w:hAnsi="Trebuchet MS"/>
          <w:b/>
          <w:sz w:val="22"/>
        </w:rPr>
      </w:pPr>
    </w:p>
    <w:p w:rsidR="00F57807" w:rsidRPr="007F41CB" w:rsidRDefault="00A707FD" w:rsidP="00F57807">
      <w:pPr>
        <w:numPr>
          <w:ilvl w:val="0"/>
          <w:numId w:val="30"/>
        </w:numPr>
        <w:rPr>
          <w:rFonts w:ascii="Trebuchet MS" w:hAnsi="Trebuchet MS"/>
        </w:rPr>
      </w:pPr>
      <w:proofErr w:type="spellStart"/>
      <w:r>
        <w:rPr>
          <w:rFonts w:ascii="Trebuchet MS" w:hAnsi="Trebuchet MS"/>
          <w:b/>
        </w:rPr>
        <w:t>M.Sc</w:t>
      </w:r>
      <w:proofErr w:type="spellEnd"/>
      <w:r>
        <w:rPr>
          <w:rFonts w:ascii="Trebuchet MS" w:hAnsi="Trebuchet MS"/>
          <w:b/>
        </w:rPr>
        <w:t xml:space="preserve"> (Cs) </w:t>
      </w:r>
      <w:r w:rsidR="007D6BE9" w:rsidRPr="00F6206E">
        <w:rPr>
          <w:rFonts w:ascii="Trebuchet MS" w:hAnsi="Trebuchet MS"/>
          <w:b/>
        </w:rPr>
        <w:t>M</w:t>
      </w:r>
      <w:r w:rsidR="007D6BE9" w:rsidRPr="00F6206E">
        <w:rPr>
          <w:rFonts w:ascii="Trebuchet MS" w:hAnsi="Trebuchet MS"/>
        </w:rPr>
        <w:t xml:space="preserve">aster of </w:t>
      </w:r>
      <w:r w:rsidR="007D6BE9" w:rsidRPr="00F6206E">
        <w:rPr>
          <w:rFonts w:ascii="Trebuchet MS" w:hAnsi="Trebuchet MS"/>
          <w:b/>
        </w:rPr>
        <w:t>C</w:t>
      </w:r>
      <w:r w:rsidR="007D6BE9" w:rsidRPr="00F6206E">
        <w:rPr>
          <w:rFonts w:ascii="Trebuchet MS" w:hAnsi="Trebuchet MS"/>
        </w:rPr>
        <w:t xml:space="preserve">omputer </w:t>
      </w:r>
      <w:r w:rsidRPr="00F6206E">
        <w:rPr>
          <w:rFonts w:ascii="Trebuchet MS" w:hAnsi="Trebuchet MS"/>
          <w:b/>
        </w:rPr>
        <w:t>S</w:t>
      </w:r>
      <w:r w:rsidRPr="00F6206E">
        <w:rPr>
          <w:rFonts w:ascii="Trebuchet MS" w:hAnsi="Trebuchet MS"/>
        </w:rPr>
        <w:t>cience</w:t>
      </w:r>
      <w:r>
        <w:rPr>
          <w:rFonts w:ascii="Trebuchet MS" w:hAnsi="Trebuchet MS"/>
        </w:rPr>
        <w:t xml:space="preserve"> </w:t>
      </w:r>
      <w:r w:rsidRPr="00F6206E">
        <w:rPr>
          <w:rFonts w:ascii="Trebuchet MS" w:hAnsi="Trebuchet MS"/>
        </w:rPr>
        <w:t>with</w:t>
      </w:r>
      <w:r w:rsidR="007D6BE9" w:rsidRPr="00F6206E">
        <w:rPr>
          <w:rFonts w:ascii="Trebuchet MS" w:hAnsi="Trebuchet MS"/>
        </w:rPr>
        <w:t xml:space="preserve"> </w:t>
      </w:r>
      <w:r w:rsidR="007D6BE9" w:rsidRPr="00F6206E">
        <w:rPr>
          <w:rFonts w:ascii="Trebuchet MS" w:hAnsi="Trebuchet MS"/>
          <w:b/>
        </w:rPr>
        <w:t>73%</w:t>
      </w:r>
      <w:r w:rsidR="007D6BE9" w:rsidRPr="00F6206E">
        <w:rPr>
          <w:rFonts w:ascii="Trebuchet MS" w:hAnsi="Trebuchet MS"/>
        </w:rPr>
        <w:t xml:space="preserve"> from </w:t>
      </w:r>
      <w:proofErr w:type="spellStart"/>
      <w:r w:rsidR="00EC0D27">
        <w:rPr>
          <w:rFonts w:ascii="Trebuchet MS" w:hAnsi="Trebuchet MS"/>
        </w:rPr>
        <w:t>Vysya</w:t>
      </w:r>
      <w:proofErr w:type="spellEnd"/>
      <w:r w:rsidR="00EC0D27">
        <w:rPr>
          <w:rFonts w:ascii="Trebuchet MS" w:hAnsi="Trebuchet MS"/>
        </w:rPr>
        <w:t xml:space="preserve"> College</w:t>
      </w:r>
      <w:r w:rsidR="00EC0D27" w:rsidRPr="00F6206E">
        <w:rPr>
          <w:rFonts w:ascii="Trebuchet MS" w:hAnsi="Trebuchet MS"/>
        </w:rPr>
        <w:t xml:space="preserve">, </w:t>
      </w:r>
      <w:proofErr w:type="spellStart"/>
      <w:r w:rsidR="00EC0D27" w:rsidRPr="00F6206E">
        <w:rPr>
          <w:rFonts w:ascii="Trebuchet MS" w:hAnsi="Trebuchet MS"/>
        </w:rPr>
        <w:t>Periyar</w:t>
      </w:r>
      <w:proofErr w:type="spellEnd"/>
      <w:r w:rsidR="007D6BE9" w:rsidRPr="00F6206E">
        <w:rPr>
          <w:rFonts w:ascii="Trebuchet MS" w:hAnsi="Trebuchet MS"/>
        </w:rPr>
        <w:t xml:space="preserve"> University</w:t>
      </w:r>
      <w:r w:rsidR="001A458D">
        <w:rPr>
          <w:rFonts w:ascii="Trebuchet MS" w:hAnsi="Trebuchet MS"/>
        </w:rPr>
        <w:t>,</w:t>
      </w:r>
      <w:r w:rsidR="001A458D" w:rsidRPr="00F6206E">
        <w:rPr>
          <w:rFonts w:ascii="Trebuchet MS" w:hAnsi="Trebuchet MS"/>
        </w:rPr>
        <w:t xml:space="preserve"> Salem</w:t>
      </w:r>
      <w:r w:rsidR="007D6BE9" w:rsidRPr="00F6206E">
        <w:rPr>
          <w:rFonts w:ascii="Trebuchet MS" w:hAnsi="Trebuchet MS"/>
        </w:rPr>
        <w:t xml:space="preserve">, </w:t>
      </w:r>
      <w:proofErr w:type="spellStart"/>
      <w:r w:rsidR="007D6BE9" w:rsidRPr="001A458D">
        <w:rPr>
          <w:rFonts w:ascii="Trebuchet MS" w:hAnsi="Trebuchet MS"/>
        </w:rPr>
        <w:t>Tamilnadu</w:t>
      </w:r>
      <w:proofErr w:type="spellEnd"/>
      <w:r w:rsidRPr="001A458D">
        <w:rPr>
          <w:rFonts w:ascii="Trebuchet MS" w:hAnsi="Trebuchet MS"/>
        </w:rPr>
        <w:t xml:space="preserve"> Passed out in May 2002</w:t>
      </w:r>
      <w:r w:rsidR="007D6BE9" w:rsidRPr="001A458D">
        <w:rPr>
          <w:rFonts w:ascii="Trebuchet MS" w:hAnsi="Trebuchet MS"/>
        </w:rPr>
        <w:t>.</w:t>
      </w:r>
    </w:p>
    <w:p w:rsidR="007D6BE9" w:rsidRPr="00F6206E" w:rsidRDefault="007D6BE9" w:rsidP="007F41CB">
      <w:pPr>
        <w:rPr>
          <w:rFonts w:ascii="Trebuchet MS" w:hAnsi="Trebuchet MS"/>
          <w:sz w:val="22"/>
        </w:rPr>
      </w:pPr>
    </w:p>
    <w:p w:rsidR="00F63F50" w:rsidRDefault="00F63F50" w:rsidP="00ED64EB">
      <w:pPr>
        <w:rPr>
          <w:rFonts w:ascii="Trebuchet MS" w:hAnsi="Trebuchet MS"/>
          <w:b/>
          <w:sz w:val="22"/>
          <w:u w:val="single"/>
        </w:rPr>
      </w:pPr>
    </w:p>
    <w:p w:rsidR="00F63F50" w:rsidRDefault="00F63F50" w:rsidP="00ED64EB">
      <w:pPr>
        <w:rPr>
          <w:rFonts w:ascii="Trebuchet MS" w:hAnsi="Trebuchet MS"/>
          <w:b/>
          <w:sz w:val="22"/>
          <w:u w:val="single"/>
        </w:rPr>
      </w:pPr>
    </w:p>
    <w:p w:rsidR="007D6BE9" w:rsidRPr="00ED64EB" w:rsidRDefault="007D6BE9" w:rsidP="00ED64EB">
      <w:pPr>
        <w:rPr>
          <w:rFonts w:ascii="Trebuchet MS" w:hAnsi="Trebuchet MS"/>
          <w:b/>
          <w:u w:val="single"/>
        </w:rPr>
      </w:pPr>
      <w:r w:rsidRPr="00ED64EB">
        <w:rPr>
          <w:rFonts w:ascii="Trebuchet MS" w:hAnsi="Trebuchet MS"/>
          <w:b/>
          <w:sz w:val="22"/>
          <w:u w:val="single"/>
        </w:rPr>
        <w:t>Technical Skills:</w:t>
      </w:r>
    </w:p>
    <w:p w:rsidR="007D6BE9" w:rsidRPr="00F6206E" w:rsidRDefault="007D6BE9">
      <w:pPr>
        <w:rPr>
          <w:rFonts w:ascii="Trebuchet MS" w:hAnsi="Trebuchet MS"/>
          <w:b/>
          <w:sz w:val="22"/>
        </w:rPr>
      </w:pPr>
    </w:p>
    <w:p w:rsidR="007D6BE9" w:rsidRPr="00F6206E" w:rsidRDefault="007D6BE9">
      <w:pPr>
        <w:pStyle w:val="Heading3"/>
        <w:numPr>
          <w:ilvl w:val="0"/>
          <w:numId w:val="13"/>
        </w:numPr>
        <w:rPr>
          <w:rFonts w:ascii="Trebuchet MS" w:hAnsi="Trebuchet MS"/>
          <w:sz w:val="20"/>
        </w:rPr>
      </w:pPr>
      <w:r w:rsidRPr="00F6206E">
        <w:rPr>
          <w:rFonts w:ascii="Trebuchet MS" w:hAnsi="Trebuchet MS"/>
          <w:sz w:val="20"/>
        </w:rPr>
        <w:t>Siebel 7</w:t>
      </w:r>
      <w:r w:rsidR="00557887" w:rsidRPr="00F6206E">
        <w:rPr>
          <w:rFonts w:ascii="Trebuchet MS" w:hAnsi="Trebuchet MS"/>
          <w:sz w:val="20"/>
        </w:rPr>
        <w:t>.</w:t>
      </w:r>
      <w:r w:rsidR="00C00D60">
        <w:rPr>
          <w:rFonts w:ascii="Trebuchet MS" w:hAnsi="Trebuchet MS"/>
          <w:sz w:val="20"/>
        </w:rPr>
        <w:t>X</w:t>
      </w:r>
      <w:r w:rsidR="00557887" w:rsidRPr="00F6206E">
        <w:rPr>
          <w:rFonts w:ascii="Trebuchet MS" w:hAnsi="Trebuchet MS"/>
          <w:sz w:val="20"/>
        </w:rPr>
        <w:t>/8</w:t>
      </w:r>
      <w:r w:rsidRPr="00F6206E">
        <w:rPr>
          <w:rFonts w:ascii="Trebuchet MS" w:hAnsi="Trebuchet MS"/>
          <w:sz w:val="20"/>
        </w:rPr>
        <w:t>.</w:t>
      </w:r>
      <w:r w:rsidR="00C00D60">
        <w:rPr>
          <w:rFonts w:ascii="Trebuchet MS" w:hAnsi="Trebuchet MS"/>
          <w:sz w:val="20"/>
        </w:rPr>
        <w:t>0</w:t>
      </w:r>
      <w:r w:rsidRPr="00F6206E">
        <w:rPr>
          <w:rFonts w:ascii="Trebuchet MS" w:hAnsi="Trebuchet MS"/>
          <w:sz w:val="20"/>
        </w:rPr>
        <w:t xml:space="preserve">, </w:t>
      </w:r>
      <w:proofErr w:type="spellStart"/>
      <w:r w:rsidRPr="00F6206E">
        <w:rPr>
          <w:rFonts w:ascii="Trebuchet MS" w:hAnsi="Trebuchet MS"/>
          <w:sz w:val="20"/>
        </w:rPr>
        <w:t>Informatica</w:t>
      </w:r>
      <w:proofErr w:type="spellEnd"/>
      <w:r w:rsidRPr="00F6206E">
        <w:rPr>
          <w:rFonts w:ascii="Trebuchet MS" w:hAnsi="Trebuchet MS"/>
          <w:sz w:val="20"/>
        </w:rPr>
        <w:t xml:space="preserve"> 6.x</w:t>
      </w:r>
    </w:p>
    <w:p w:rsidR="007D6BE9" w:rsidRPr="00F6206E" w:rsidRDefault="007D6BE9">
      <w:pPr>
        <w:numPr>
          <w:ilvl w:val="0"/>
          <w:numId w:val="13"/>
        </w:numPr>
        <w:rPr>
          <w:rFonts w:ascii="Trebuchet MS" w:hAnsi="Trebuchet MS"/>
        </w:rPr>
      </w:pPr>
      <w:r w:rsidRPr="00F6206E">
        <w:rPr>
          <w:rFonts w:ascii="Trebuchet MS" w:hAnsi="Trebuchet MS"/>
        </w:rPr>
        <w:t xml:space="preserve"> Oracle, Toad</w:t>
      </w:r>
    </w:p>
    <w:p w:rsidR="0093107F" w:rsidRDefault="0093107F">
      <w:pPr>
        <w:rPr>
          <w:rFonts w:ascii="Trebuchet MS" w:hAnsi="Trebuchet MS"/>
          <w:b/>
          <w:sz w:val="22"/>
          <w:szCs w:val="22"/>
          <w:u w:val="single"/>
        </w:rPr>
      </w:pPr>
    </w:p>
    <w:p w:rsidR="007D6BE9" w:rsidRPr="00ED64EB" w:rsidRDefault="007D6BE9">
      <w:pPr>
        <w:rPr>
          <w:rFonts w:ascii="Trebuchet MS" w:hAnsi="Trebuchet MS"/>
          <w:b/>
          <w:sz w:val="22"/>
          <w:szCs w:val="22"/>
          <w:u w:val="single"/>
        </w:rPr>
      </w:pPr>
      <w:r w:rsidRPr="00ED64EB">
        <w:rPr>
          <w:rFonts w:ascii="Trebuchet MS" w:hAnsi="Trebuchet MS"/>
          <w:b/>
          <w:sz w:val="22"/>
          <w:szCs w:val="22"/>
          <w:u w:val="single"/>
        </w:rPr>
        <w:t>Trainings:</w:t>
      </w:r>
    </w:p>
    <w:p w:rsidR="007D6BE9" w:rsidRPr="00F6206E" w:rsidRDefault="007D6BE9">
      <w:pPr>
        <w:rPr>
          <w:rFonts w:ascii="Trebuchet MS" w:hAnsi="Trebuchet MS"/>
          <w:b/>
        </w:rPr>
      </w:pPr>
    </w:p>
    <w:p w:rsidR="007D6BE9" w:rsidRPr="00F6206E" w:rsidRDefault="007D6BE9">
      <w:pPr>
        <w:rPr>
          <w:rFonts w:ascii="Trebuchet MS" w:hAnsi="Trebuchet MS"/>
          <w:b/>
          <w:sz w:val="22"/>
        </w:rPr>
      </w:pPr>
      <w:proofErr w:type="gramStart"/>
      <w:r w:rsidRPr="00F6206E">
        <w:rPr>
          <w:rFonts w:ascii="Trebuchet MS" w:hAnsi="Trebuchet MS"/>
        </w:rPr>
        <w:t xml:space="preserve">Corporate training on </w:t>
      </w:r>
      <w:r w:rsidRPr="00F6206E">
        <w:rPr>
          <w:rFonts w:ascii="Trebuchet MS" w:hAnsi="Trebuchet MS"/>
          <w:b/>
        </w:rPr>
        <w:t>INFORMATICA 6.3</w:t>
      </w:r>
      <w:r w:rsidRPr="00F6206E">
        <w:rPr>
          <w:rFonts w:ascii="Trebuchet MS" w:hAnsi="Trebuchet MS"/>
        </w:rPr>
        <w:t xml:space="preserve"> given by Hewlett- Packard</w:t>
      </w:r>
      <w:r w:rsidRPr="00F6206E">
        <w:rPr>
          <w:rFonts w:ascii="Trebuchet MS" w:hAnsi="Trebuchet MS"/>
          <w:b/>
        </w:rPr>
        <w:t>.</w:t>
      </w:r>
      <w:proofErr w:type="gramEnd"/>
    </w:p>
    <w:p w:rsidR="00E57E94" w:rsidRDefault="00E57E94">
      <w:pPr>
        <w:pStyle w:val="Heading3"/>
        <w:ind w:firstLine="0"/>
        <w:rPr>
          <w:rFonts w:ascii="Trebuchet MS" w:hAnsi="Trebuchet MS"/>
          <w:b/>
          <w:sz w:val="22"/>
          <w:u w:val="single"/>
        </w:rPr>
      </w:pPr>
    </w:p>
    <w:p w:rsidR="0057204E" w:rsidRDefault="00860976" w:rsidP="00E03F88">
      <w:pPr>
        <w:pStyle w:val="Heading3"/>
        <w:ind w:firstLine="0"/>
        <w:rPr>
          <w:rFonts w:ascii="Trebuchet MS" w:hAnsi="Trebuchet MS"/>
          <w:b/>
          <w:szCs w:val="24"/>
          <w:u w:val="single"/>
        </w:rPr>
      </w:pPr>
      <w:r w:rsidRPr="00B153B6">
        <w:rPr>
          <w:rFonts w:ascii="Trebuchet MS" w:hAnsi="Trebuchet MS"/>
          <w:b/>
          <w:szCs w:val="24"/>
          <w:u w:val="single"/>
        </w:rPr>
        <w:t>Projects:</w:t>
      </w:r>
    </w:p>
    <w:p w:rsidR="004D6CA5" w:rsidRDefault="004D6CA5" w:rsidP="004D6CA5"/>
    <w:p w:rsidR="004D6CA5" w:rsidRPr="002B3A3E" w:rsidRDefault="004D6CA5" w:rsidP="002B3A3E">
      <w:pPr>
        <w:ind w:firstLine="720"/>
        <w:rPr>
          <w:rFonts w:ascii="Trebuchet MS" w:hAnsi="Trebuchet MS"/>
          <w:b/>
        </w:rPr>
      </w:pPr>
      <w:r w:rsidRPr="002B3A3E">
        <w:rPr>
          <w:rFonts w:ascii="Trebuchet MS" w:hAnsi="Trebuchet MS"/>
          <w:b/>
        </w:rPr>
        <w:t>Project 1</w:t>
      </w:r>
      <w:r w:rsidR="00A03847" w:rsidRPr="002B3A3E">
        <w:rPr>
          <w:rFonts w:ascii="Trebuchet MS" w:hAnsi="Trebuchet MS"/>
          <w:b/>
        </w:rPr>
        <w:t xml:space="preserve">: </w:t>
      </w:r>
      <w:proofErr w:type="gramStart"/>
      <w:r w:rsidR="00A03847" w:rsidRPr="002B3A3E">
        <w:rPr>
          <w:rFonts w:ascii="Trebuchet MS" w:hAnsi="Trebuchet MS"/>
          <w:b/>
        </w:rPr>
        <w:t>ANZ</w:t>
      </w:r>
      <w:r w:rsidR="006A779B" w:rsidRPr="002B3A3E">
        <w:rPr>
          <w:rFonts w:ascii="Trebuchet MS" w:hAnsi="Trebuchet MS"/>
          <w:b/>
        </w:rPr>
        <w:t xml:space="preserve"> </w:t>
      </w:r>
      <w:r w:rsidRPr="002B3A3E">
        <w:rPr>
          <w:rFonts w:ascii="Trebuchet MS" w:hAnsi="Trebuchet MS"/>
          <w:b/>
        </w:rPr>
        <w:t xml:space="preserve"> Loan</w:t>
      </w:r>
      <w:proofErr w:type="gramEnd"/>
      <w:r w:rsidRPr="002B3A3E">
        <w:rPr>
          <w:rFonts w:ascii="Trebuchet MS" w:hAnsi="Trebuchet MS"/>
          <w:b/>
        </w:rPr>
        <w:t xml:space="preserve"> IQ </w:t>
      </w:r>
    </w:p>
    <w:p w:rsidR="004D6CA5" w:rsidRPr="007B665D" w:rsidRDefault="004D6CA5" w:rsidP="002B3A3E">
      <w:pPr>
        <w:rPr>
          <w:rFonts w:ascii="Trebuchet MS" w:hAnsi="Trebuchet MS"/>
        </w:rPr>
      </w:pPr>
      <w:r w:rsidRPr="007B665D">
        <w:rPr>
          <w:rFonts w:ascii="Trebuchet MS" w:hAnsi="Trebuchet MS"/>
        </w:rPr>
        <w:tab/>
      </w:r>
      <w:r w:rsidR="00827C15" w:rsidRPr="007B665D">
        <w:rPr>
          <w:rFonts w:ascii="Trebuchet MS" w:hAnsi="Trebuchet MS"/>
        </w:rPr>
        <w:t>Environment</w:t>
      </w:r>
      <w:r w:rsidRPr="007B665D">
        <w:rPr>
          <w:rFonts w:ascii="Trebuchet MS" w:hAnsi="Trebuchet MS"/>
        </w:rPr>
        <w:t>: Windows</w:t>
      </w:r>
    </w:p>
    <w:p w:rsidR="004D6CA5" w:rsidRDefault="004D6CA5" w:rsidP="002B3A3E">
      <w:pPr>
        <w:rPr>
          <w:rFonts w:ascii="Trebuchet MS" w:hAnsi="Trebuchet MS"/>
        </w:rPr>
      </w:pPr>
      <w:r w:rsidRPr="007B665D">
        <w:rPr>
          <w:rFonts w:ascii="Trebuchet MS" w:hAnsi="Trebuchet MS"/>
        </w:rPr>
        <w:tab/>
        <w:t xml:space="preserve">Application: </w:t>
      </w:r>
      <w:r>
        <w:rPr>
          <w:rFonts w:ascii="Trebuchet MS" w:hAnsi="Trebuchet MS"/>
        </w:rPr>
        <w:t>Loan IQ</w:t>
      </w:r>
      <w:r w:rsidRPr="007B665D">
        <w:rPr>
          <w:rFonts w:ascii="Trebuchet MS" w:hAnsi="Trebuchet MS"/>
        </w:rPr>
        <w:t xml:space="preserve"> product from </w:t>
      </w:r>
      <w:r>
        <w:rPr>
          <w:rFonts w:ascii="Trebuchet MS" w:hAnsi="Trebuchet MS"/>
        </w:rPr>
        <w:t>Misys</w:t>
      </w:r>
    </w:p>
    <w:p w:rsidR="00827C15" w:rsidRPr="007B665D" w:rsidRDefault="00827C15" w:rsidP="002B3A3E">
      <w:pPr>
        <w:rPr>
          <w:rFonts w:ascii="Trebuchet MS" w:hAnsi="Trebuchet MS"/>
        </w:rPr>
      </w:pPr>
      <w:r>
        <w:rPr>
          <w:rFonts w:ascii="Trebuchet MS" w:hAnsi="Trebuchet MS"/>
        </w:rPr>
        <w:tab/>
        <w:t xml:space="preserve">Designation: </w:t>
      </w:r>
      <w:r w:rsidR="0055039A">
        <w:rPr>
          <w:rFonts w:ascii="Trebuchet MS" w:hAnsi="Trebuchet MS"/>
        </w:rPr>
        <w:t>Project</w:t>
      </w:r>
      <w:r>
        <w:rPr>
          <w:rFonts w:ascii="Trebuchet MS" w:hAnsi="Trebuchet MS"/>
        </w:rPr>
        <w:t xml:space="preserve"> </w:t>
      </w:r>
      <w:proofErr w:type="gramStart"/>
      <w:r>
        <w:rPr>
          <w:rFonts w:ascii="Trebuchet MS" w:hAnsi="Trebuchet MS"/>
        </w:rPr>
        <w:t>Manager</w:t>
      </w:r>
      <w:r w:rsidR="006D0355">
        <w:rPr>
          <w:rFonts w:ascii="Trebuchet MS" w:hAnsi="Trebuchet MS"/>
        </w:rPr>
        <w:t>(</w:t>
      </w:r>
      <w:proofErr w:type="gramEnd"/>
      <w:r w:rsidR="006D0355">
        <w:rPr>
          <w:rFonts w:ascii="Trebuchet MS" w:hAnsi="Trebuchet MS"/>
        </w:rPr>
        <w:t>Test Environments Management)</w:t>
      </w:r>
    </w:p>
    <w:p w:rsidR="004D6CA5" w:rsidRDefault="004D6CA5" w:rsidP="00261BE8">
      <w:pPr>
        <w:rPr>
          <w:rFonts w:ascii="Trebuchet MS" w:hAnsi="Trebuchet MS"/>
        </w:rPr>
      </w:pPr>
      <w:r>
        <w:tab/>
      </w:r>
    </w:p>
    <w:p w:rsidR="00827C15" w:rsidRPr="00827C15" w:rsidRDefault="00827C15" w:rsidP="00827C15">
      <w:pPr>
        <w:rPr>
          <w:rFonts w:ascii="Trebuchet MS" w:hAnsi="Trebuchet MS"/>
        </w:rPr>
      </w:pPr>
      <w:r w:rsidRPr="00827C15">
        <w:rPr>
          <w:rFonts w:ascii="Trebuchet MS" w:hAnsi="Trebuchet MS"/>
        </w:rPr>
        <w:t xml:space="preserve">Loan IQ is used by leading financial institutions worldwide to optimize, automate and </w:t>
      </w:r>
      <w:r>
        <w:rPr>
          <w:rFonts w:ascii="Trebuchet MS" w:hAnsi="Trebuchet MS"/>
        </w:rPr>
        <w:t>develop their lending business.</w:t>
      </w:r>
      <w:r w:rsidRPr="00827C15">
        <w:rPr>
          <w:rFonts w:ascii="Trebuchet MS" w:hAnsi="Trebuchet MS"/>
        </w:rPr>
        <w:t xml:space="preserve"> With robust workflows and feature-rich functionality, Loan IQ enables institutions to manage their company-wide lending business effectively from a single platform. </w:t>
      </w:r>
    </w:p>
    <w:p w:rsidR="004D6CA5" w:rsidRDefault="00827C15" w:rsidP="00827C15">
      <w:pPr>
        <w:rPr>
          <w:rFonts w:ascii="Trebuchet MS" w:hAnsi="Trebuchet MS"/>
        </w:rPr>
      </w:pPr>
      <w:r w:rsidRPr="00827C15">
        <w:rPr>
          <w:rFonts w:ascii="Trebuchet MS" w:hAnsi="Trebuchet MS"/>
        </w:rPr>
        <w:t>This application is used to transform wholesale lending</w:t>
      </w:r>
      <w:r w:rsidR="005E6355" w:rsidRPr="00827C15">
        <w:rPr>
          <w:rFonts w:ascii="Trebuchet MS" w:hAnsi="Trebuchet MS"/>
        </w:rPr>
        <w:t xml:space="preserve">, </w:t>
      </w:r>
      <w:proofErr w:type="spellStart"/>
      <w:r w:rsidR="005E6355" w:rsidRPr="00827C15">
        <w:rPr>
          <w:rFonts w:ascii="Trebuchet MS" w:hAnsi="Trebuchet MS"/>
        </w:rPr>
        <w:t>standardising</w:t>
      </w:r>
      <w:proofErr w:type="spellEnd"/>
      <w:r w:rsidRPr="00827C15">
        <w:rPr>
          <w:rFonts w:ascii="Trebuchet MS" w:hAnsi="Trebuchet MS"/>
        </w:rPr>
        <w:t xml:space="preserve"> and simplifying approach to loan fulfillment, servicing and management.</w:t>
      </w:r>
    </w:p>
    <w:p w:rsidR="00827C15" w:rsidRDefault="00827C15" w:rsidP="00827C15"/>
    <w:p w:rsidR="00F63F50" w:rsidRPr="00F63F50" w:rsidRDefault="00F63F50" w:rsidP="00F63F50">
      <w:pPr>
        <w:rPr>
          <w:rFonts w:ascii="Trebuchet MS" w:hAnsi="Trebuchet MS"/>
        </w:rPr>
      </w:pPr>
      <w:r w:rsidRPr="00F63F50">
        <w:rPr>
          <w:rFonts w:ascii="Trebuchet MS" w:hAnsi="Trebuchet MS"/>
          <w:b/>
          <w:u w:val="single"/>
        </w:rPr>
        <w:t>Responsibilities</w:t>
      </w:r>
      <w:r w:rsidRPr="00F63F50">
        <w:rPr>
          <w:rFonts w:ascii="Trebuchet MS" w:hAnsi="Trebuchet MS"/>
        </w:rPr>
        <w:t xml:space="preserve">:-Environment Management/Asset </w:t>
      </w:r>
      <w:r>
        <w:rPr>
          <w:rFonts w:ascii="Trebuchet MS" w:hAnsi="Trebuchet MS"/>
        </w:rPr>
        <w:t>Management/</w:t>
      </w:r>
      <w:r w:rsidRPr="00F63F50">
        <w:rPr>
          <w:rFonts w:ascii="Trebuchet MS" w:hAnsi="Trebuchet MS"/>
        </w:rPr>
        <w:t>Capacity Management/Incident and Defect Management /Outage Management.</w:t>
      </w:r>
    </w:p>
    <w:p w:rsidR="00F63F50" w:rsidRPr="00F63F50" w:rsidRDefault="00F63F50" w:rsidP="00F63F50">
      <w:pPr>
        <w:rPr>
          <w:rFonts w:ascii="Trebuchet MS" w:hAnsi="Trebuchet MS"/>
        </w:rPr>
      </w:pPr>
    </w:p>
    <w:p w:rsidR="00F63F50" w:rsidRPr="00F63F50" w:rsidRDefault="00F63F50" w:rsidP="002B3A3E">
      <w:pPr>
        <w:ind w:left="720"/>
        <w:rPr>
          <w:rFonts w:ascii="Trebuchet MS" w:hAnsi="Trebuchet MS"/>
          <w:b/>
          <w:u w:val="single"/>
        </w:rPr>
      </w:pPr>
      <w:r w:rsidRPr="00F63F50">
        <w:rPr>
          <w:rFonts w:ascii="Trebuchet MS" w:hAnsi="Trebuchet MS"/>
          <w:b/>
          <w:u w:val="single"/>
        </w:rPr>
        <w:t xml:space="preserve"> Environment Management</w:t>
      </w:r>
    </w:p>
    <w:p w:rsidR="00F63F50" w:rsidRPr="00F63F50" w:rsidRDefault="00F63F50" w:rsidP="00F63F50">
      <w:pPr>
        <w:rPr>
          <w:rFonts w:ascii="Trebuchet MS" w:hAnsi="Trebuchet MS"/>
          <w:b/>
          <w:u w:val="single"/>
        </w:rPr>
      </w:pPr>
    </w:p>
    <w:p w:rsidR="00F63F50" w:rsidRPr="00F63F50" w:rsidRDefault="00F63F50" w:rsidP="00F63F50">
      <w:pPr>
        <w:pStyle w:val="ListParagraph"/>
        <w:numPr>
          <w:ilvl w:val="0"/>
          <w:numId w:val="39"/>
        </w:numPr>
        <w:spacing w:after="0" w:line="240" w:lineRule="auto"/>
        <w:rPr>
          <w:rFonts w:ascii="Trebuchet MS" w:hAnsi="Trebuchet MS"/>
          <w:sz w:val="20"/>
          <w:szCs w:val="20"/>
        </w:rPr>
      </w:pPr>
      <w:r>
        <w:rPr>
          <w:rFonts w:ascii="Trebuchet MS" w:hAnsi="Trebuchet MS"/>
          <w:b/>
          <w:sz w:val="20"/>
          <w:szCs w:val="20"/>
        </w:rPr>
        <w:t>Environment Manager</w:t>
      </w:r>
      <w:r w:rsidRPr="00F63F50">
        <w:rPr>
          <w:rFonts w:ascii="Trebuchet MS" w:hAnsi="Trebuchet MS"/>
          <w:sz w:val="20"/>
          <w:szCs w:val="20"/>
        </w:rPr>
        <w:t xml:space="preserve"> for the entire delivery of Projects and environments.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cs="Arial"/>
          <w:color w:val="000000"/>
          <w:sz w:val="20"/>
          <w:szCs w:val="20"/>
          <w:shd w:val="clear" w:color="auto" w:fill="FFFFFF"/>
        </w:rPr>
        <w:t xml:space="preserve">Responsible for working with project teams, developers, testers and Platform support teams to ensure the project is running smoothly and delivering on time. </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cs="Arial"/>
          <w:color w:val="000000"/>
          <w:sz w:val="20"/>
          <w:szCs w:val="20"/>
          <w:shd w:val="clear" w:color="auto" w:fill="FFFFFF"/>
        </w:rPr>
        <w:t xml:space="preserve">Responsible to work as a </w:t>
      </w:r>
      <w:r w:rsidRPr="00F63F50">
        <w:rPr>
          <w:rFonts w:ascii="Trebuchet MS" w:hAnsi="Trebuchet MS" w:cs="Arial"/>
          <w:b/>
          <w:color w:val="000000"/>
          <w:sz w:val="20"/>
          <w:szCs w:val="20"/>
          <w:shd w:val="clear" w:color="auto" w:fill="FFFFFF"/>
        </w:rPr>
        <w:t>key point of contact</w:t>
      </w:r>
      <w:r w:rsidRPr="00F63F50">
        <w:rPr>
          <w:rFonts w:ascii="Trebuchet MS" w:hAnsi="Trebuchet MS" w:cs="Arial"/>
          <w:color w:val="000000"/>
          <w:sz w:val="20"/>
          <w:szCs w:val="20"/>
          <w:shd w:val="clear" w:color="auto" w:fill="FFFFFF"/>
        </w:rPr>
        <w:t xml:space="preserve"> between the project ,stakeholders and supporting team</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b/>
          <w:sz w:val="20"/>
          <w:szCs w:val="20"/>
        </w:rPr>
        <w:t>Building new environments</w:t>
      </w:r>
      <w:r w:rsidRPr="00F63F50">
        <w:rPr>
          <w:rFonts w:ascii="Trebuchet MS" w:hAnsi="Trebuchet MS"/>
          <w:sz w:val="20"/>
          <w:szCs w:val="20"/>
        </w:rPr>
        <w:t xml:space="preserve"> for new Projects for Dev and Test activities and these environments consists of Database, Application, Platform servers and storages.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w:t>
      </w:r>
      <w:r w:rsidRPr="00F63F50">
        <w:rPr>
          <w:rFonts w:ascii="Trebuchet MS" w:hAnsi="Trebuchet MS"/>
          <w:b/>
          <w:sz w:val="20"/>
          <w:szCs w:val="20"/>
        </w:rPr>
        <w:t>maintain and manage the Environment</w:t>
      </w:r>
      <w:r w:rsidRPr="00F63F50">
        <w:rPr>
          <w:rFonts w:ascii="Trebuchet MS" w:hAnsi="Trebuchet MS"/>
          <w:sz w:val="20"/>
          <w:szCs w:val="20"/>
        </w:rPr>
        <w:t xml:space="preserve"> and reduce the down time on Databases, Applications and servers by working with platform, DBA and application teams.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Understanding the Basic requirement of Projects and ensure the </w:t>
      </w:r>
      <w:r w:rsidRPr="00F63F50">
        <w:rPr>
          <w:rFonts w:ascii="Trebuchet MS" w:hAnsi="Trebuchet MS"/>
          <w:b/>
          <w:sz w:val="20"/>
          <w:szCs w:val="20"/>
        </w:rPr>
        <w:t>availability</w:t>
      </w:r>
      <w:r w:rsidRPr="00F63F50">
        <w:rPr>
          <w:rFonts w:ascii="Trebuchet MS" w:hAnsi="Trebuchet MS"/>
          <w:sz w:val="20"/>
          <w:szCs w:val="20"/>
        </w:rPr>
        <w:t xml:space="preserve"> of servers, Databases and Applications for smooth running of projects and Make sure it is deployed and delivered on time.</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do </w:t>
      </w:r>
      <w:r w:rsidRPr="00F63F50">
        <w:rPr>
          <w:rFonts w:ascii="Trebuchet MS" w:hAnsi="Trebuchet MS"/>
          <w:b/>
          <w:sz w:val="20"/>
          <w:szCs w:val="20"/>
        </w:rPr>
        <w:t>Risk analysis</w:t>
      </w:r>
      <w:r w:rsidRPr="00F63F50">
        <w:rPr>
          <w:rFonts w:ascii="Trebuchet MS" w:hAnsi="Trebuchet MS"/>
          <w:sz w:val="20"/>
          <w:szCs w:val="20"/>
        </w:rPr>
        <w:t xml:space="preserve"> if the environment/components are sharing with multiple projects.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coordinate </w:t>
      </w:r>
      <w:r>
        <w:rPr>
          <w:rFonts w:ascii="Trebuchet MS" w:hAnsi="Trebuchet MS"/>
          <w:sz w:val="20"/>
          <w:szCs w:val="20"/>
        </w:rPr>
        <w:t xml:space="preserve">with </w:t>
      </w:r>
      <w:r w:rsidRPr="00F63F50">
        <w:rPr>
          <w:rFonts w:ascii="Trebuchet MS" w:hAnsi="Trebuchet MS"/>
          <w:sz w:val="20"/>
          <w:szCs w:val="20"/>
        </w:rPr>
        <w:t>UAT test manger  to make sure that testing was going smooth without any issue</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Coordinating with Testers and application teams and define the smoke/regression test to ensure the project components are always operational and working.</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for </w:t>
      </w:r>
      <w:r w:rsidRPr="00F63F50">
        <w:rPr>
          <w:rFonts w:ascii="Trebuchet MS" w:hAnsi="Trebuchet MS"/>
          <w:b/>
          <w:sz w:val="20"/>
          <w:szCs w:val="20"/>
        </w:rPr>
        <w:t>Resource availability</w:t>
      </w:r>
      <w:r w:rsidRPr="00F63F50">
        <w:rPr>
          <w:rFonts w:ascii="Trebuchet MS" w:hAnsi="Trebuchet MS"/>
          <w:sz w:val="20"/>
          <w:szCs w:val="20"/>
        </w:rPr>
        <w:t xml:space="preserve"> for Project demand and working with applications lead to ensure the support.</w:t>
      </w:r>
    </w:p>
    <w:p w:rsidR="00F63F50" w:rsidRPr="002B3A3E" w:rsidRDefault="00F63F50" w:rsidP="00F63F50">
      <w:pPr>
        <w:pStyle w:val="ListParagraph"/>
        <w:numPr>
          <w:ilvl w:val="0"/>
          <w:numId w:val="39"/>
        </w:numPr>
        <w:spacing w:after="0" w:line="240" w:lineRule="auto"/>
        <w:rPr>
          <w:rFonts w:ascii="Trebuchet MS" w:hAnsi="Trebuchet MS"/>
          <w:sz w:val="20"/>
          <w:szCs w:val="20"/>
        </w:rPr>
      </w:pPr>
      <w:r w:rsidRPr="002B3A3E">
        <w:rPr>
          <w:rFonts w:ascii="Trebuchet MS" w:hAnsi="Trebuchet MS"/>
          <w:sz w:val="20"/>
          <w:szCs w:val="20"/>
        </w:rPr>
        <w:t>Basic functionality knowledge on Databases, Servers, storage concepts</w:t>
      </w:r>
      <w:r w:rsidR="002B3A3E">
        <w:rPr>
          <w:rFonts w:ascii="Trebuchet MS" w:hAnsi="Trebuchet MS"/>
          <w:sz w:val="20"/>
          <w:szCs w:val="20"/>
        </w:rPr>
        <w:t>.</w:t>
      </w:r>
      <w:r w:rsidRPr="002B3A3E">
        <w:rPr>
          <w:rFonts w:ascii="Trebuchet MS" w:hAnsi="Trebuchet MS"/>
          <w:sz w:val="20"/>
          <w:szCs w:val="20"/>
        </w:rPr>
        <w:t xml:space="preserve"> </w:t>
      </w:r>
    </w:p>
    <w:p w:rsidR="002B3A3E" w:rsidRDefault="002B3A3E" w:rsidP="00F63F50">
      <w:pPr>
        <w:contextualSpacing/>
        <w:rPr>
          <w:rFonts w:ascii="Trebuchet MS" w:hAnsi="Trebuchet MS"/>
          <w:b/>
          <w:u w:val="single"/>
        </w:rPr>
      </w:pPr>
    </w:p>
    <w:p w:rsidR="002B3A3E" w:rsidRDefault="002B3A3E" w:rsidP="00F63F50">
      <w:pPr>
        <w:contextualSpacing/>
        <w:rPr>
          <w:rFonts w:ascii="Trebuchet MS" w:hAnsi="Trebuchet MS"/>
          <w:b/>
          <w:u w:val="single"/>
        </w:rPr>
      </w:pPr>
    </w:p>
    <w:p w:rsidR="00915546" w:rsidRDefault="00915546" w:rsidP="002B3A3E">
      <w:pPr>
        <w:ind w:left="720"/>
        <w:contextualSpacing/>
        <w:rPr>
          <w:rFonts w:ascii="Trebuchet MS" w:hAnsi="Trebuchet MS"/>
          <w:b/>
          <w:u w:val="single"/>
        </w:rPr>
      </w:pPr>
    </w:p>
    <w:p w:rsidR="00915546" w:rsidRDefault="00915546" w:rsidP="002B3A3E">
      <w:pPr>
        <w:ind w:left="720"/>
        <w:contextualSpacing/>
        <w:rPr>
          <w:rFonts w:ascii="Trebuchet MS" w:hAnsi="Trebuchet MS"/>
          <w:b/>
          <w:u w:val="single"/>
        </w:rPr>
      </w:pPr>
    </w:p>
    <w:p w:rsidR="00915546" w:rsidRDefault="00915546" w:rsidP="002B3A3E">
      <w:pPr>
        <w:ind w:left="720"/>
        <w:contextualSpacing/>
        <w:rPr>
          <w:rFonts w:ascii="Trebuchet MS" w:hAnsi="Trebuchet MS"/>
          <w:b/>
          <w:u w:val="single"/>
        </w:rPr>
      </w:pPr>
    </w:p>
    <w:p w:rsidR="00915546" w:rsidRDefault="00915546" w:rsidP="002B3A3E">
      <w:pPr>
        <w:ind w:left="720"/>
        <w:contextualSpacing/>
        <w:rPr>
          <w:rFonts w:ascii="Trebuchet MS" w:hAnsi="Trebuchet MS"/>
          <w:b/>
          <w:u w:val="single"/>
        </w:rPr>
      </w:pPr>
    </w:p>
    <w:p w:rsidR="00F63F50" w:rsidRPr="00F63F50" w:rsidRDefault="00F63F50" w:rsidP="002B3A3E">
      <w:pPr>
        <w:ind w:left="720"/>
        <w:contextualSpacing/>
        <w:rPr>
          <w:rFonts w:ascii="Trebuchet MS" w:hAnsi="Trebuchet MS"/>
          <w:b/>
          <w:u w:val="single"/>
        </w:rPr>
      </w:pPr>
      <w:r w:rsidRPr="00F63F50">
        <w:rPr>
          <w:rFonts w:ascii="Trebuchet MS" w:hAnsi="Trebuchet MS"/>
          <w:b/>
          <w:u w:val="single"/>
        </w:rPr>
        <w:t>Asset/Capacity management</w:t>
      </w:r>
    </w:p>
    <w:p w:rsidR="00F63F50" w:rsidRPr="00F63F50" w:rsidRDefault="00F63F50" w:rsidP="00F63F50">
      <w:pPr>
        <w:contextualSpacing/>
        <w:rPr>
          <w:rFonts w:ascii="Trebuchet MS" w:hAnsi="Trebuchet MS"/>
        </w:rPr>
      </w:pP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Produce and maintain an appropriate and up-to-date </w:t>
      </w:r>
      <w:r w:rsidRPr="00F63F50">
        <w:rPr>
          <w:rFonts w:ascii="Trebuchet MS" w:hAnsi="Trebuchet MS"/>
          <w:b/>
          <w:sz w:val="20"/>
          <w:szCs w:val="20"/>
        </w:rPr>
        <w:t>Capacity plan</w:t>
      </w:r>
      <w:r w:rsidRPr="00F63F50">
        <w:rPr>
          <w:rFonts w:ascii="Trebuchet MS" w:hAnsi="Trebuchet MS"/>
          <w:sz w:val="20"/>
          <w:szCs w:val="20"/>
        </w:rPr>
        <w:t>, which reflects the current and Future needs of the Projects and Clients.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Ensure the Proactive Measures to improve the </w:t>
      </w:r>
      <w:r w:rsidRPr="00F63F50">
        <w:rPr>
          <w:rFonts w:ascii="Trebuchet MS" w:hAnsi="Trebuchet MS"/>
          <w:b/>
          <w:sz w:val="20"/>
          <w:szCs w:val="20"/>
        </w:rPr>
        <w:t>performance on Capacity</w:t>
      </w:r>
      <w:r w:rsidRPr="00F63F50">
        <w:rPr>
          <w:rFonts w:ascii="Trebuchet MS" w:hAnsi="Trebuchet MS"/>
          <w:sz w:val="20"/>
          <w:szCs w:val="20"/>
        </w:rPr>
        <w:t xml:space="preserve"> by working with Platform support teams. </w:t>
      </w:r>
    </w:p>
    <w:p w:rsidR="00F63F50" w:rsidRPr="00F63F50" w:rsidRDefault="00F63F50" w:rsidP="00F63F50">
      <w:pPr>
        <w:pStyle w:val="NormalWeb"/>
        <w:numPr>
          <w:ilvl w:val="0"/>
          <w:numId w:val="39"/>
        </w:numPr>
        <w:spacing w:before="0" w:beforeAutospacing="0" w:after="0" w:afterAutospacing="0"/>
        <w:rPr>
          <w:rFonts w:ascii="Trebuchet MS" w:eastAsiaTheme="minorHAnsi" w:hAnsi="Trebuchet MS" w:cstheme="minorBidi"/>
          <w:sz w:val="20"/>
          <w:szCs w:val="20"/>
        </w:rPr>
      </w:pPr>
      <w:r w:rsidRPr="00F63F50">
        <w:rPr>
          <w:rFonts w:ascii="Trebuchet MS" w:eastAsiaTheme="minorHAnsi" w:hAnsi="Trebuchet MS" w:cstheme="minorBidi"/>
          <w:sz w:val="20"/>
          <w:szCs w:val="20"/>
        </w:rPr>
        <w:t xml:space="preserve">Following up with projects to recover and recycle the environments after the successful deployment of current projects by doing a </w:t>
      </w:r>
      <w:r w:rsidRPr="00F63F50">
        <w:rPr>
          <w:rFonts w:ascii="Trebuchet MS" w:eastAsiaTheme="minorHAnsi" w:hAnsi="Trebuchet MS" w:cstheme="minorBidi"/>
          <w:b/>
          <w:sz w:val="20"/>
          <w:szCs w:val="20"/>
        </w:rPr>
        <w:t>Recovery</w:t>
      </w:r>
      <w:r w:rsidRPr="00F63F50">
        <w:rPr>
          <w:rFonts w:ascii="Trebuchet MS" w:eastAsiaTheme="minorHAnsi" w:hAnsi="Trebuchet MS" w:cstheme="minorBidi"/>
          <w:sz w:val="20"/>
          <w:szCs w:val="20"/>
        </w:rPr>
        <w:t xml:space="preserve"> audits.</w:t>
      </w:r>
    </w:p>
    <w:p w:rsidR="00F63F50" w:rsidRPr="00F63F50" w:rsidRDefault="00F63F50" w:rsidP="00F63F50">
      <w:pPr>
        <w:pStyle w:val="NormalWeb"/>
        <w:numPr>
          <w:ilvl w:val="0"/>
          <w:numId w:val="39"/>
        </w:numPr>
        <w:spacing w:before="0" w:beforeAutospacing="0" w:after="0" w:afterAutospacing="0"/>
        <w:rPr>
          <w:rFonts w:ascii="Trebuchet MS" w:eastAsiaTheme="minorHAnsi" w:hAnsi="Trebuchet MS" w:cstheme="minorBidi"/>
          <w:sz w:val="20"/>
          <w:szCs w:val="20"/>
        </w:rPr>
      </w:pPr>
      <w:r w:rsidRPr="00F63F50">
        <w:rPr>
          <w:rFonts w:ascii="Trebuchet MS" w:eastAsiaTheme="minorHAnsi" w:hAnsi="Trebuchet MS" w:cstheme="minorBidi"/>
          <w:sz w:val="20"/>
          <w:szCs w:val="20"/>
        </w:rPr>
        <w:t>Forecast and suggest requirements for new hardware purchases and Co-ordinate the installation of new hardware by working with different support teams and Vendors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coordinate the </w:t>
      </w:r>
      <w:r w:rsidRPr="00F63F50">
        <w:rPr>
          <w:rFonts w:ascii="Trebuchet MS" w:hAnsi="Trebuchet MS"/>
          <w:b/>
          <w:sz w:val="20"/>
          <w:szCs w:val="20"/>
        </w:rPr>
        <w:t>Gold copy/Data base refresh</w:t>
      </w:r>
      <w:r w:rsidRPr="00F63F50">
        <w:rPr>
          <w:rFonts w:ascii="Trebuchet MS" w:hAnsi="Trebuchet MS"/>
          <w:sz w:val="20"/>
          <w:szCs w:val="20"/>
        </w:rPr>
        <w:t xml:space="preserve"> on all the project environments.</w:t>
      </w:r>
    </w:p>
    <w:p w:rsidR="00F63F50" w:rsidRPr="00F63F50" w:rsidRDefault="00F63F50" w:rsidP="00F63F50">
      <w:pPr>
        <w:pStyle w:val="ListParagraph"/>
        <w:spacing w:after="0" w:line="240" w:lineRule="auto"/>
        <w:rPr>
          <w:rFonts w:ascii="Trebuchet MS" w:hAnsi="Trebuchet MS"/>
          <w:sz w:val="20"/>
          <w:szCs w:val="20"/>
        </w:rPr>
      </w:pPr>
    </w:p>
    <w:p w:rsidR="00F63F50" w:rsidRPr="00F63F50" w:rsidRDefault="00F63F50" w:rsidP="002B3A3E">
      <w:pPr>
        <w:ind w:left="720"/>
        <w:contextualSpacing/>
        <w:rPr>
          <w:rFonts w:ascii="Trebuchet MS" w:hAnsi="Trebuchet MS"/>
          <w:b/>
          <w:u w:val="single"/>
        </w:rPr>
      </w:pPr>
      <w:r w:rsidRPr="00F63F50">
        <w:rPr>
          <w:rFonts w:ascii="Trebuchet MS" w:hAnsi="Trebuchet MS"/>
          <w:b/>
          <w:u w:val="single"/>
        </w:rPr>
        <w:t>Incident/Defect management</w:t>
      </w:r>
    </w:p>
    <w:p w:rsidR="00F63F50" w:rsidRPr="00F63F50" w:rsidRDefault="00F63F50" w:rsidP="00F63F50">
      <w:pPr>
        <w:contextualSpacing/>
        <w:rPr>
          <w:rFonts w:ascii="Trebuchet MS" w:hAnsi="Trebuchet MS"/>
          <w:b/>
          <w:u w:val="single"/>
        </w:rPr>
      </w:pP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co-ordinate the </w:t>
      </w:r>
      <w:r w:rsidRPr="00F63F50">
        <w:rPr>
          <w:rFonts w:ascii="Trebuchet MS" w:hAnsi="Trebuchet MS"/>
          <w:b/>
          <w:sz w:val="20"/>
          <w:szCs w:val="20"/>
        </w:rPr>
        <w:t>incidents /defects</w:t>
      </w:r>
      <w:r w:rsidRPr="00F63F50">
        <w:rPr>
          <w:rFonts w:ascii="Trebuchet MS" w:hAnsi="Trebuchet MS"/>
          <w:sz w:val="20"/>
          <w:szCs w:val="20"/>
        </w:rPr>
        <w:t xml:space="preserve"> which are raised by the project teams and ensure these incidents and defects are resolved in a timely manner by working with appropriate team.</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do an </w:t>
      </w:r>
      <w:r w:rsidRPr="00F63F50">
        <w:rPr>
          <w:rFonts w:ascii="Trebuchet MS" w:hAnsi="Trebuchet MS"/>
          <w:b/>
          <w:sz w:val="20"/>
          <w:szCs w:val="20"/>
        </w:rPr>
        <w:t>RCA</w:t>
      </w:r>
      <w:r w:rsidRPr="00F63F50">
        <w:rPr>
          <w:rFonts w:ascii="Trebuchet MS" w:hAnsi="Trebuchet MS"/>
          <w:sz w:val="20"/>
          <w:szCs w:val="20"/>
        </w:rPr>
        <w:t xml:space="preserve"> with the help of support team and provide a detailed report to project and client to avoid the risk for project delivery.</w:t>
      </w:r>
    </w:p>
    <w:p w:rsidR="00F63F50" w:rsidRPr="00F63F50" w:rsidRDefault="00F63F50" w:rsidP="00F63F50">
      <w:pPr>
        <w:pStyle w:val="ListParagraph"/>
        <w:spacing w:after="0" w:line="240" w:lineRule="auto"/>
        <w:rPr>
          <w:rFonts w:ascii="Trebuchet MS" w:hAnsi="Trebuchet MS"/>
          <w:sz w:val="20"/>
          <w:szCs w:val="20"/>
        </w:rPr>
      </w:pPr>
    </w:p>
    <w:p w:rsidR="00F63F50" w:rsidRPr="00F63F50" w:rsidRDefault="00F63F50" w:rsidP="002B3A3E">
      <w:pPr>
        <w:ind w:left="720"/>
        <w:rPr>
          <w:rFonts w:ascii="Trebuchet MS" w:hAnsi="Trebuchet MS"/>
          <w:b/>
          <w:u w:val="single"/>
        </w:rPr>
      </w:pPr>
      <w:r w:rsidRPr="00F63F50">
        <w:rPr>
          <w:rFonts w:ascii="Trebuchet MS" w:hAnsi="Trebuchet MS"/>
          <w:b/>
          <w:u w:val="single"/>
        </w:rPr>
        <w:t>Outage Management</w:t>
      </w:r>
    </w:p>
    <w:p w:rsidR="00F63F50" w:rsidRPr="00F63F50" w:rsidRDefault="00F63F50" w:rsidP="00F63F50">
      <w:pPr>
        <w:rPr>
          <w:rFonts w:ascii="Trebuchet MS" w:hAnsi="Trebuchet MS"/>
        </w:rPr>
      </w:pP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Responsible to schedule and co-ordinate the</w:t>
      </w:r>
      <w:r w:rsidRPr="00F63F50">
        <w:rPr>
          <w:rFonts w:ascii="Trebuchet MS" w:hAnsi="Trebuchet MS"/>
          <w:b/>
          <w:sz w:val="20"/>
          <w:szCs w:val="20"/>
        </w:rPr>
        <w:t xml:space="preserve"> infrastructure outages</w:t>
      </w:r>
      <w:r w:rsidRPr="00F63F50">
        <w:rPr>
          <w:rFonts w:ascii="Trebuchet MS" w:hAnsi="Trebuchet MS"/>
          <w:sz w:val="20"/>
          <w:szCs w:val="20"/>
        </w:rPr>
        <w:t xml:space="preserve"> as per platform, application and DBA’s request.</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b/>
          <w:sz w:val="20"/>
          <w:szCs w:val="20"/>
        </w:rPr>
        <w:t>Schedule and co-ordinate outages</w:t>
      </w:r>
      <w:r w:rsidRPr="00F63F50">
        <w:rPr>
          <w:rFonts w:ascii="Trebuchet MS" w:hAnsi="Trebuchet MS"/>
          <w:sz w:val="20"/>
          <w:szCs w:val="20"/>
        </w:rPr>
        <w:t xml:space="preserve"> based on the RFC(s) created by the infrastructure teams to remediate vulnerabilities and for quarterly vendor patching on servers and Databases.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 xml:space="preserve">Responsible to </w:t>
      </w:r>
      <w:r w:rsidRPr="00F63F50">
        <w:rPr>
          <w:rFonts w:ascii="Trebuchet MS" w:hAnsi="Trebuchet MS"/>
          <w:b/>
          <w:sz w:val="20"/>
          <w:szCs w:val="20"/>
        </w:rPr>
        <w:t>create outage plan and analyze the impact</w:t>
      </w:r>
      <w:r w:rsidRPr="00F63F50">
        <w:rPr>
          <w:rFonts w:ascii="Trebuchet MS" w:hAnsi="Trebuchet MS"/>
          <w:sz w:val="20"/>
          <w:szCs w:val="20"/>
        </w:rPr>
        <w:t xml:space="preserve"> towards project test/delivery.</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Responsible to work with Stake holders and Project managers to schedule a suitable down time for outages in a less impact time to avoid the risk in project delivery and dev/test/build activities.</w:t>
      </w:r>
    </w:p>
    <w:p w:rsidR="00F63F50" w:rsidRPr="00F63F50" w:rsidRDefault="00F63F50" w:rsidP="00F63F50">
      <w:pPr>
        <w:pStyle w:val="ListParagraph"/>
        <w:numPr>
          <w:ilvl w:val="0"/>
          <w:numId w:val="39"/>
        </w:numPr>
        <w:spacing w:after="0" w:line="240" w:lineRule="auto"/>
        <w:rPr>
          <w:rFonts w:ascii="Trebuchet MS" w:hAnsi="Trebuchet MS"/>
          <w:sz w:val="20"/>
          <w:szCs w:val="20"/>
        </w:rPr>
      </w:pPr>
      <w:r w:rsidRPr="00F63F50">
        <w:rPr>
          <w:rFonts w:ascii="Trebuchet MS" w:hAnsi="Trebuchet MS"/>
          <w:sz w:val="20"/>
          <w:szCs w:val="20"/>
        </w:rPr>
        <w:t>Responsible to do an RCA and to provide a detailed report if any unplanned infrastructure outage happened.</w:t>
      </w:r>
    </w:p>
    <w:p w:rsidR="0057204E" w:rsidRPr="007B665D" w:rsidRDefault="0057204E" w:rsidP="0057204E">
      <w:pPr>
        <w:pStyle w:val="Heading3"/>
        <w:rPr>
          <w:rFonts w:ascii="Trebuchet MS" w:hAnsi="Trebuchet MS"/>
          <w:sz w:val="20"/>
        </w:rPr>
      </w:pPr>
    </w:p>
    <w:p w:rsidR="00860976" w:rsidRPr="002B3A3E" w:rsidRDefault="00860976" w:rsidP="00860976">
      <w:pPr>
        <w:rPr>
          <w:rFonts w:ascii="Trebuchet MS" w:hAnsi="Trebuchet MS"/>
          <w:b/>
        </w:rPr>
      </w:pPr>
      <w:r w:rsidRPr="007B665D">
        <w:rPr>
          <w:rFonts w:ascii="Trebuchet MS" w:hAnsi="Trebuchet MS"/>
        </w:rPr>
        <w:tab/>
      </w:r>
      <w:r w:rsidRPr="002B3A3E">
        <w:rPr>
          <w:rFonts w:ascii="Trebuchet MS" w:hAnsi="Trebuchet MS"/>
          <w:b/>
        </w:rPr>
        <w:t xml:space="preserve">Project </w:t>
      </w:r>
      <w:r w:rsidR="00CF0E2B" w:rsidRPr="002B3A3E">
        <w:rPr>
          <w:rFonts w:ascii="Trebuchet MS" w:hAnsi="Trebuchet MS"/>
          <w:b/>
        </w:rPr>
        <w:t>2</w:t>
      </w:r>
      <w:r w:rsidR="007B665D" w:rsidRPr="002B3A3E">
        <w:rPr>
          <w:rFonts w:ascii="Trebuchet MS" w:hAnsi="Trebuchet MS"/>
          <w:b/>
        </w:rPr>
        <w:t>: ANZ</w:t>
      </w:r>
      <w:r w:rsidRPr="002B3A3E">
        <w:rPr>
          <w:rFonts w:ascii="Trebuchet MS" w:hAnsi="Trebuchet MS"/>
          <w:b/>
        </w:rPr>
        <w:t xml:space="preserve"> </w:t>
      </w:r>
      <w:proofErr w:type="spellStart"/>
      <w:r w:rsidRPr="002B3A3E">
        <w:rPr>
          <w:rFonts w:ascii="Trebuchet MS" w:hAnsi="Trebuchet MS"/>
          <w:b/>
        </w:rPr>
        <w:t>Payplus</w:t>
      </w:r>
      <w:proofErr w:type="spellEnd"/>
      <w:r w:rsidRPr="002B3A3E">
        <w:rPr>
          <w:rFonts w:ascii="Trebuchet MS" w:hAnsi="Trebuchet MS"/>
          <w:b/>
        </w:rPr>
        <w:t xml:space="preserve"> </w:t>
      </w:r>
    </w:p>
    <w:p w:rsidR="00860976" w:rsidRPr="007B665D" w:rsidRDefault="00860976" w:rsidP="00860976">
      <w:pPr>
        <w:rPr>
          <w:rFonts w:ascii="Trebuchet MS" w:hAnsi="Trebuchet MS"/>
        </w:rPr>
      </w:pPr>
      <w:r w:rsidRPr="007B665D">
        <w:rPr>
          <w:rFonts w:ascii="Trebuchet MS" w:hAnsi="Trebuchet MS"/>
        </w:rPr>
        <w:tab/>
      </w:r>
      <w:proofErr w:type="spellStart"/>
      <w:r w:rsidRPr="007B665D">
        <w:rPr>
          <w:rFonts w:ascii="Trebuchet MS" w:hAnsi="Trebuchet MS"/>
        </w:rPr>
        <w:t>Envrionment</w:t>
      </w:r>
      <w:proofErr w:type="spellEnd"/>
      <w:r w:rsidR="007B665D" w:rsidRPr="007B665D">
        <w:rPr>
          <w:rFonts w:ascii="Trebuchet MS" w:hAnsi="Trebuchet MS"/>
        </w:rPr>
        <w:t>: Windows</w:t>
      </w:r>
    </w:p>
    <w:p w:rsidR="00860976" w:rsidRDefault="00860976" w:rsidP="00860976">
      <w:pPr>
        <w:rPr>
          <w:rFonts w:ascii="Trebuchet MS" w:hAnsi="Trebuchet MS"/>
        </w:rPr>
      </w:pPr>
      <w:r w:rsidRPr="007B665D">
        <w:rPr>
          <w:rFonts w:ascii="Trebuchet MS" w:hAnsi="Trebuchet MS"/>
        </w:rPr>
        <w:tab/>
      </w:r>
      <w:r w:rsidR="007B665D" w:rsidRPr="007B665D">
        <w:rPr>
          <w:rFonts w:ascii="Trebuchet MS" w:hAnsi="Trebuchet MS"/>
        </w:rPr>
        <w:t xml:space="preserve">Application: </w:t>
      </w:r>
      <w:proofErr w:type="spellStart"/>
      <w:r w:rsidR="007B665D" w:rsidRPr="007B665D">
        <w:rPr>
          <w:rFonts w:ascii="Trebuchet MS" w:hAnsi="Trebuchet MS"/>
        </w:rPr>
        <w:t>Payplus</w:t>
      </w:r>
      <w:proofErr w:type="spellEnd"/>
      <w:r w:rsidR="007B665D" w:rsidRPr="007B665D">
        <w:rPr>
          <w:rFonts w:ascii="Trebuchet MS" w:hAnsi="Trebuchet MS"/>
        </w:rPr>
        <w:t xml:space="preserve"> (</w:t>
      </w:r>
      <w:r w:rsidRPr="007B665D">
        <w:rPr>
          <w:rFonts w:ascii="Trebuchet MS" w:hAnsi="Trebuchet MS"/>
        </w:rPr>
        <w:t xml:space="preserve">HVPP) product from </w:t>
      </w:r>
      <w:proofErr w:type="spellStart"/>
      <w:r w:rsidRPr="007B665D">
        <w:rPr>
          <w:rFonts w:ascii="Trebuchet MS" w:hAnsi="Trebuchet MS"/>
        </w:rPr>
        <w:t>Fundtech</w:t>
      </w:r>
      <w:proofErr w:type="spellEnd"/>
    </w:p>
    <w:p w:rsidR="00261BE8" w:rsidRPr="007B665D" w:rsidRDefault="00261BE8" w:rsidP="00261BE8">
      <w:pPr>
        <w:ind w:firstLine="720"/>
        <w:rPr>
          <w:rFonts w:ascii="Trebuchet MS" w:hAnsi="Trebuchet MS"/>
        </w:rPr>
      </w:pPr>
      <w:r>
        <w:rPr>
          <w:rFonts w:ascii="Trebuchet MS" w:hAnsi="Trebuchet MS"/>
        </w:rPr>
        <w:t>Designation: Environment Manager</w:t>
      </w:r>
    </w:p>
    <w:p w:rsidR="0057204E" w:rsidRDefault="00860976" w:rsidP="00827C15">
      <w:pPr>
        <w:rPr>
          <w:rFonts w:ascii="Trebuchet MS" w:hAnsi="Trebuchet MS"/>
        </w:rPr>
      </w:pPr>
      <w:r>
        <w:tab/>
      </w:r>
    </w:p>
    <w:p w:rsidR="0057204E" w:rsidRPr="0057204E" w:rsidRDefault="0057204E" w:rsidP="0057204E">
      <w:pPr>
        <w:pStyle w:val="Heading3"/>
        <w:rPr>
          <w:rFonts w:ascii="Trebuchet MS" w:hAnsi="Trebuchet MS"/>
          <w:sz w:val="20"/>
        </w:rPr>
      </w:pPr>
      <w:proofErr w:type="spellStart"/>
      <w:r w:rsidRPr="0057204E">
        <w:rPr>
          <w:rFonts w:ascii="Trebuchet MS" w:hAnsi="Trebuchet MS"/>
          <w:sz w:val="20"/>
        </w:rPr>
        <w:t>Payplus</w:t>
      </w:r>
      <w:proofErr w:type="spellEnd"/>
      <w:r w:rsidRPr="0057204E">
        <w:rPr>
          <w:rFonts w:ascii="Trebuchet MS" w:hAnsi="Trebuchet MS"/>
          <w:sz w:val="20"/>
        </w:rPr>
        <w:t xml:space="preserve"> is the core payment processing system and Group international payments solution (Core payment engine at ANZ</w:t>
      </w:r>
      <w:r w:rsidR="007B665D" w:rsidRPr="0057204E">
        <w:rPr>
          <w:rFonts w:ascii="Trebuchet MS" w:hAnsi="Trebuchet MS"/>
          <w:sz w:val="20"/>
        </w:rPr>
        <w:t>) for</w:t>
      </w:r>
      <w:r w:rsidRPr="0057204E">
        <w:rPr>
          <w:rFonts w:ascii="Trebuchet MS" w:hAnsi="Trebuchet MS"/>
          <w:sz w:val="20"/>
        </w:rPr>
        <w:t xml:space="preserve"> Australia and </w:t>
      </w:r>
      <w:proofErr w:type="spellStart"/>
      <w:r w:rsidRPr="0057204E">
        <w:rPr>
          <w:rFonts w:ascii="Trebuchet MS" w:hAnsi="Trebuchet MS"/>
          <w:sz w:val="20"/>
        </w:rPr>
        <w:t>Newzeland.Payplus</w:t>
      </w:r>
      <w:proofErr w:type="spellEnd"/>
      <w:r w:rsidRPr="0057204E">
        <w:rPr>
          <w:rFonts w:ascii="Trebuchet MS" w:hAnsi="Trebuchet MS"/>
          <w:sz w:val="20"/>
        </w:rPr>
        <w:t xml:space="preserve"> RTGS has been operational in ANZ since 2000.Payplus RTGS payments application is a client server system written in visual basic deployed on windows platform.</w:t>
      </w:r>
    </w:p>
    <w:p w:rsidR="0057204E" w:rsidRDefault="0057204E" w:rsidP="0057204E">
      <w:pPr>
        <w:pStyle w:val="Heading3"/>
        <w:rPr>
          <w:rFonts w:ascii="Trebuchet MS" w:hAnsi="Trebuchet MS"/>
          <w:sz w:val="20"/>
        </w:rPr>
      </w:pPr>
      <w:r w:rsidRPr="0057204E">
        <w:rPr>
          <w:rFonts w:ascii="Trebuchet MS" w:hAnsi="Trebuchet MS"/>
          <w:sz w:val="20"/>
        </w:rPr>
        <w:t xml:space="preserve">It is a vendor solution provided by a </w:t>
      </w:r>
      <w:proofErr w:type="spellStart"/>
      <w:r w:rsidRPr="0057204E">
        <w:rPr>
          <w:rFonts w:ascii="Trebuchet MS" w:hAnsi="Trebuchet MS"/>
          <w:sz w:val="20"/>
        </w:rPr>
        <w:t>Fundtech</w:t>
      </w:r>
      <w:proofErr w:type="spellEnd"/>
      <w:r w:rsidRPr="0057204E">
        <w:rPr>
          <w:rFonts w:ascii="Trebuchet MS" w:hAnsi="Trebuchet MS"/>
          <w:sz w:val="20"/>
        </w:rPr>
        <w:t xml:space="preserve"> corporation. Enhancements for </w:t>
      </w:r>
      <w:proofErr w:type="spellStart"/>
      <w:r w:rsidRPr="0057204E">
        <w:rPr>
          <w:rFonts w:ascii="Trebuchet MS" w:hAnsi="Trebuchet MS"/>
          <w:sz w:val="20"/>
        </w:rPr>
        <w:t>payplus</w:t>
      </w:r>
      <w:proofErr w:type="spellEnd"/>
      <w:r w:rsidRPr="0057204E">
        <w:rPr>
          <w:rFonts w:ascii="Trebuchet MS" w:hAnsi="Trebuchet MS"/>
          <w:sz w:val="20"/>
        </w:rPr>
        <w:t xml:space="preserve"> are developed and supplied by </w:t>
      </w:r>
      <w:proofErr w:type="spellStart"/>
      <w:r w:rsidRPr="0057204E">
        <w:rPr>
          <w:rFonts w:ascii="Trebuchet MS" w:hAnsi="Trebuchet MS"/>
          <w:sz w:val="20"/>
        </w:rPr>
        <w:t>Fundtech.Payplus</w:t>
      </w:r>
      <w:proofErr w:type="spellEnd"/>
      <w:r w:rsidRPr="0057204E">
        <w:rPr>
          <w:rFonts w:ascii="Trebuchet MS" w:hAnsi="Trebuchet MS"/>
          <w:sz w:val="20"/>
        </w:rPr>
        <w:t xml:space="preserve"> is both internal and external facing application.</w:t>
      </w:r>
    </w:p>
    <w:p w:rsidR="0057204E" w:rsidRDefault="0057204E" w:rsidP="0057204E"/>
    <w:p w:rsidR="0057204E" w:rsidRDefault="007B665D" w:rsidP="0057204E">
      <w:pPr>
        <w:numPr>
          <w:ilvl w:val="0"/>
          <w:numId w:val="37"/>
        </w:numPr>
        <w:rPr>
          <w:rFonts w:ascii="Trebuchet MS" w:hAnsi="Trebuchet MS"/>
        </w:rPr>
      </w:pPr>
      <w:r>
        <w:rPr>
          <w:rFonts w:ascii="Trebuchet MS" w:hAnsi="Trebuchet MS"/>
        </w:rPr>
        <w:t>Work w</w:t>
      </w:r>
      <w:r w:rsidRPr="0057204E">
        <w:rPr>
          <w:rFonts w:ascii="Trebuchet MS" w:hAnsi="Trebuchet MS"/>
        </w:rPr>
        <w:t>ith</w:t>
      </w:r>
      <w:r w:rsidR="0057204E" w:rsidRPr="0057204E">
        <w:rPr>
          <w:rFonts w:ascii="Trebuchet MS" w:hAnsi="Trebuchet MS"/>
        </w:rPr>
        <w:t xml:space="preserve"> project team at a leader ship level for all env</w:t>
      </w:r>
      <w:r>
        <w:rPr>
          <w:rFonts w:ascii="Trebuchet MS" w:hAnsi="Trebuchet MS"/>
        </w:rPr>
        <w:t>ironment</w:t>
      </w:r>
      <w:r w:rsidR="0057204E" w:rsidRPr="0057204E">
        <w:rPr>
          <w:rFonts w:ascii="Trebuchet MS" w:hAnsi="Trebuchet MS"/>
        </w:rPr>
        <w:t xml:space="preserve"> related queries.</w:t>
      </w:r>
    </w:p>
    <w:p w:rsidR="0057204E" w:rsidRDefault="0057204E" w:rsidP="0057204E">
      <w:pPr>
        <w:numPr>
          <w:ilvl w:val="0"/>
          <w:numId w:val="37"/>
        </w:numPr>
        <w:rPr>
          <w:rFonts w:ascii="Trebuchet MS" w:hAnsi="Trebuchet MS"/>
        </w:rPr>
      </w:pPr>
      <w:r w:rsidRPr="0057204E">
        <w:rPr>
          <w:rFonts w:ascii="Trebuchet MS" w:hAnsi="Trebuchet MS"/>
        </w:rPr>
        <w:t xml:space="preserve">Status reporting for </w:t>
      </w:r>
      <w:proofErr w:type="spellStart"/>
      <w:r w:rsidRPr="0057204E">
        <w:rPr>
          <w:rFonts w:ascii="Trebuchet MS" w:hAnsi="Trebuchet MS"/>
        </w:rPr>
        <w:t>env</w:t>
      </w:r>
      <w:proofErr w:type="spellEnd"/>
      <w:r w:rsidRPr="0057204E">
        <w:rPr>
          <w:rFonts w:ascii="Trebuchet MS" w:hAnsi="Trebuchet MS"/>
        </w:rPr>
        <w:t xml:space="preserve"> team</w:t>
      </w:r>
    </w:p>
    <w:p w:rsidR="0057204E" w:rsidRDefault="0057204E" w:rsidP="0057204E">
      <w:pPr>
        <w:numPr>
          <w:ilvl w:val="0"/>
          <w:numId w:val="37"/>
        </w:numPr>
        <w:rPr>
          <w:rFonts w:ascii="Trebuchet MS" w:hAnsi="Trebuchet MS"/>
        </w:rPr>
      </w:pPr>
      <w:r w:rsidRPr="0057204E">
        <w:rPr>
          <w:rFonts w:ascii="Trebuchet MS" w:hAnsi="Trebuchet MS"/>
        </w:rPr>
        <w:t xml:space="preserve">Scheduling and planning </w:t>
      </w:r>
      <w:r w:rsidR="007B665D" w:rsidRPr="0057204E">
        <w:rPr>
          <w:rFonts w:ascii="Trebuchet MS" w:hAnsi="Trebuchet MS"/>
        </w:rPr>
        <w:t>environment</w:t>
      </w:r>
      <w:r w:rsidRPr="0057204E">
        <w:rPr>
          <w:rFonts w:ascii="Trebuchet MS" w:hAnsi="Trebuchet MS"/>
        </w:rPr>
        <w:t xml:space="preserve"> management activities go align to project stream scheduled mile stones</w:t>
      </w:r>
    </w:p>
    <w:p w:rsidR="0057204E" w:rsidRDefault="0057204E" w:rsidP="0057204E">
      <w:pPr>
        <w:numPr>
          <w:ilvl w:val="0"/>
          <w:numId w:val="37"/>
        </w:numPr>
        <w:rPr>
          <w:rFonts w:ascii="Trebuchet MS" w:hAnsi="Trebuchet MS"/>
        </w:rPr>
      </w:pPr>
      <w:r w:rsidRPr="0057204E">
        <w:rPr>
          <w:rFonts w:ascii="Trebuchet MS" w:hAnsi="Trebuchet MS"/>
        </w:rPr>
        <w:t>Review and input to key application documents</w:t>
      </w:r>
    </w:p>
    <w:p w:rsidR="0057204E" w:rsidRDefault="0057204E" w:rsidP="0057204E">
      <w:pPr>
        <w:numPr>
          <w:ilvl w:val="0"/>
          <w:numId w:val="37"/>
        </w:numPr>
        <w:rPr>
          <w:rFonts w:ascii="Trebuchet MS" w:hAnsi="Trebuchet MS"/>
        </w:rPr>
      </w:pPr>
      <w:r w:rsidRPr="0057204E">
        <w:rPr>
          <w:rFonts w:ascii="Trebuchet MS" w:hAnsi="Trebuchet MS"/>
        </w:rPr>
        <w:lastRenderedPageBreak/>
        <w:t>Manage environment issues and risks</w:t>
      </w:r>
    </w:p>
    <w:p w:rsidR="0057204E" w:rsidRDefault="0057204E" w:rsidP="0057204E">
      <w:pPr>
        <w:numPr>
          <w:ilvl w:val="0"/>
          <w:numId w:val="37"/>
        </w:numPr>
        <w:rPr>
          <w:rFonts w:ascii="Trebuchet MS" w:hAnsi="Trebuchet MS"/>
        </w:rPr>
      </w:pPr>
      <w:r w:rsidRPr="0057204E">
        <w:rPr>
          <w:rFonts w:ascii="Trebuchet MS" w:hAnsi="Trebuchet MS"/>
        </w:rPr>
        <w:t xml:space="preserve">Prepare </w:t>
      </w:r>
      <w:proofErr w:type="spellStart"/>
      <w:r w:rsidRPr="0057204E">
        <w:rPr>
          <w:rFonts w:ascii="Trebuchet MS" w:hAnsi="Trebuchet MS"/>
        </w:rPr>
        <w:t>env</w:t>
      </w:r>
      <w:proofErr w:type="spellEnd"/>
      <w:r w:rsidRPr="0057204E">
        <w:rPr>
          <w:rFonts w:ascii="Trebuchet MS" w:hAnsi="Trebuchet MS"/>
        </w:rPr>
        <w:t xml:space="preserve"> estimations</w:t>
      </w:r>
    </w:p>
    <w:p w:rsidR="0057204E" w:rsidRDefault="0057204E" w:rsidP="0057204E">
      <w:pPr>
        <w:numPr>
          <w:ilvl w:val="0"/>
          <w:numId w:val="37"/>
        </w:numPr>
        <w:rPr>
          <w:rFonts w:ascii="Trebuchet MS" w:hAnsi="Trebuchet MS"/>
        </w:rPr>
      </w:pPr>
      <w:r w:rsidRPr="0057204E">
        <w:rPr>
          <w:rFonts w:ascii="Trebuchet MS" w:hAnsi="Trebuchet MS"/>
        </w:rPr>
        <w:t>Interact with integration/development team on the deliverables and packages</w:t>
      </w:r>
    </w:p>
    <w:p w:rsidR="0057204E" w:rsidRDefault="0057204E" w:rsidP="0057204E">
      <w:pPr>
        <w:numPr>
          <w:ilvl w:val="0"/>
          <w:numId w:val="37"/>
        </w:numPr>
        <w:rPr>
          <w:rFonts w:ascii="Trebuchet MS" w:hAnsi="Trebuchet MS"/>
        </w:rPr>
      </w:pPr>
      <w:r w:rsidRPr="0057204E">
        <w:rPr>
          <w:rFonts w:ascii="Trebuchet MS" w:hAnsi="Trebuchet MS"/>
        </w:rPr>
        <w:t>Interact with vendor on builds/minor fixes released</w:t>
      </w:r>
    </w:p>
    <w:p w:rsidR="0057204E" w:rsidRDefault="0057204E" w:rsidP="0057204E">
      <w:pPr>
        <w:numPr>
          <w:ilvl w:val="0"/>
          <w:numId w:val="37"/>
        </w:numPr>
        <w:rPr>
          <w:rFonts w:ascii="Trebuchet MS" w:hAnsi="Trebuchet MS"/>
        </w:rPr>
      </w:pPr>
      <w:r w:rsidRPr="0057204E">
        <w:rPr>
          <w:rFonts w:ascii="Trebuchet MS" w:hAnsi="Trebuchet MS"/>
        </w:rPr>
        <w:t>Service request analysis and pipeline allocation</w:t>
      </w:r>
    </w:p>
    <w:p w:rsidR="0057204E" w:rsidRDefault="0057204E" w:rsidP="0057204E">
      <w:pPr>
        <w:numPr>
          <w:ilvl w:val="0"/>
          <w:numId w:val="37"/>
        </w:numPr>
        <w:rPr>
          <w:rFonts w:ascii="Trebuchet MS" w:hAnsi="Trebuchet MS"/>
        </w:rPr>
      </w:pPr>
      <w:r w:rsidRPr="0057204E">
        <w:rPr>
          <w:rFonts w:ascii="Trebuchet MS" w:hAnsi="Trebuchet MS"/>
        </w:rPr>
        <w:t xml:space="preserve">Peer review of key environment </w:t>
      </w:r>
      <w:r w:rsidR="007B665D" w:rsidRPr="0057204E">
        <w:rPr>
          <w:rFonts w:ascii="Trebuchet MS" w:hAnsi="Trebuchet MS"/>
        </w:rPr>
        <w:t>deliverables</w:t>
      </w:r>
      <w:r w:rsidRPr="0057204E">
        <w:rPr>
          <w:rFonts w:ascii="Trebuchet MS" w:hAnsi="Trebuchet MS"/>
        </w:rPr>
        <w:t xml:space="preserve"> and documents</w:t>
      </w:r>
    </w:p>
    <w:p w:rsidR="0057204E" w:rsidRDefault="0057204E" w:rsidP="0057204E">
      <w:pPr>
        <w:numPr>
          <w:ilvl w:val="0"/>
          <w:numId w:val="37"/>
        </w:numPr>
        <w:rPr>
          <w:rFonts w:ascii="Trebuchet MS" w:hAnsi="Trebuchet MS"/>
        </w:rPr>
      </w:pPr>
      <w:r w:rsidRPr="0057204E">
        <w:rPr>
          <w:rFonts w:ascii="Trebuchet MS" w:hAnsi="Trebuchet MS"/>
        </w:rPr>
        <w:t>Manages environment booking</w:t>
      </w:r>
    </w:p>
    <w:p w:rsidR="00E57E94" w:rsidRPr="0057204E" w:rsidRDefault="007B665D" w:rsidP="0057204E">
      <w:pPr>
        <w:numPr>
          <w:ilvl w:val="0"/>
          <w:numId w:val="37"/>
        </w:numPr>
        <w:rPr>
          <w:rFonts w:ascii="Trebuchet MS" w:hAnsi="Trebuchet MS"/>
        </w:rPr>
      </w:pPr>
      <w:r w:rsidRPr="0057204E">
        <w:rPr>
          <w:rFonts w:ascii="Trebuchet MS" w:hAnsi="Trebuchet MS"/>
        </w:rPr>
        <w:t>Attending</w:t>
      </w:r>
      <w:r w:rsidR="0057204E" w:rsidRPr="0057204E">
        <w:rPr>
          <w:rFonts w:ascii="Trebuchet MS" w:hAnsi="Trebuchet MS"/>
        </w:rPr>
        <w:t xml:space="preserve"> defect triage testing</w:t>
      </w:r>
    </w:p>
    <w:p w:rsidR="00E57E94" w:rsidRDefault="00E57E94">
      <w:pPr>
        <w:pStyle w:val="Heading3"/>
        <w:ind w:firstLine="0"/>
        <w:rPr>
          <w:rFonts w:ascii="Trebuchet MS" w:hAnsi="Trebuchet MS"/>
          <w:b/>
          <w:sz w:val="22"/>
          <w:u w:val="single"/>
        </w:rPr>
      </w:pPr>
    </w:p>
    <w:p w:rsidR="007D6BE9" w:rsidRDefault="007D6BE9">
      <w:pPr>
        <w:pStyle w:val="Heading3"/>
        <w:ind w:firstLine="0"/>
        <w:rPr>
          <w:rFonts w:ascii="Trebuchet MS" w:hAnsi="Trebuchet MS"/>
          <w:b/>
          <w:sz w:val="22"/>
          <w:u w:val="single"/>
        </w:rPr>
      </w:pPr>
      <w:r w:rsidRPr="0003358C">
        <w:rPr>
          <w:rFonts w:ascii="Trebuchet MS" w:hAnsi="Trebuchet MS"/>
          <w:b/>
          <w:sz w:val="22"/>
          <w:u w:val="single"/>
        </w:rPr>
        <w:t>Siebel Projects:</w:t>
      </w:r>
    </w:p>
    <w:p w:rsidR="00714BD8" w:rsidRDefault="00714BD8" w:rsidP="00714BD8"/>
    <w:p w:rsidR="00714BD8" w:rsidRPr="00714BD8" w:rsidRDefault="00714BD8" w:rsidP="00714BD8">
      <w:pPr>
        <w:rPr>
          <w:rFonts w:ascii="Trebuchet MS" w:hAnsi="Trebuchet MS"/>
          <w:b/>
        </w:rPr>
      </w:pPr>
      <w:r w:rsidRPr="00714BD8">
        <w:rPr>
          <w:rFonts w:ascii="Trebuchet MS" w:hAnsi="Trebuchet MS"/>
          <w:b/>
        </w:rPr>
        <w:t>Project</w:t>
      </w:r>
      <w:r w:rsidR="00860976">
        <w:rPr>
          <w:rFonts w:ascii="Trebuchet MS" w:hAnsi="Trebuchet MS"/>
          <w:b/>
        </w:rPr>
        <w:t xml:space="preserve"> </w:t>
      </w:r>
      <w:r w:rsidR="00CF0E2B">
        <w:rPr>
          <w:rFonts w:ascii="Trebuchet MS" w:hAnsi="Trebuchet MS"/>
          <w:b/>
        </w:rPr>
        <w:t>3</w:t>
      </w:r>
      <w:r w:rsidRPr="00714BD8">
        <w:rPr>
          <w:rFonts w:ascii="Trebuchet MS" w:hAnsi="Trebuchet MS"/>
          <w:b/>
        </w:rPr>
        <w:t xml:space="preserve">: </w:t>
      </w:r>
      <w:r w:rsidRPr="00714BD8">
        <w:rPr>
          <w:rFonts w:ascii="Trebuchet MS" w:hAnsi="Trebuchet MS"/>
          <w:b/>
          <w:bCs/>
        </w:rPr>
        <w:t>ANZ Siebel Support</w:t>
      </w:r>
      <w:r w:rsidRPr="00714BD8">
        <w:rPr>
          <w:rFonts w:ascii="Trebuchet MS" w:hAnsi="Trebuchet MS"/>
          <w:b/>
          <w:kern w:val="2"/>
        </w:rPr>
        <w:tab/>
      </w:r>
      <w:r w:rsidRPr="00714BD8">
        <w:rPr>
          <w:rFonts w:ascii="Trebuchet MS" w:hAnsi="Trebuchet MS"/>
          <w:b/>
          <w:kern w:val="2"/>
        </w:rPr>
        <w:tab/>
      </w:r>
      <w:r w:rsidRPr="00714BD8">
        <w:rPr>
          <w:rFonts w:ascii="Trebuchet MS" w:hAnsi="Trebuchet MS"/>
          <w:b/>
          <w:kern w:val="2"/>
        </w:rPr>
        <w:tab/>
      </w:r>
      <w:r w:rsidRPr="00714BD8">
        <w:rPr>
          <w:rFonts w:ascii="Trebuchet MS" w:hAnsi="Trebuchet MS"/>
          <w:b/>
          <w:kern w:val="2"/>
        </w:rPr>
        <w:tab/>
      </w:r>
      <w:r w:rsidRPr="00714BD8">
        <w:rPr>
          <w:rFonts w:ascii="Trebuchet MS" w:hAnsi="Trebuchet MS"/>
          <w:b/>
          <w:kern w:val="2"/>
        </w:rPr>
        <w:tab/>
      </w:r>
      <w:r w:rsidRPr="00714BD8">
        <w:rPr>
          <w:rFonts w:ascii="Trebuchet MS" w:hAnsi="Trebuchet MS"/>
          <w:b/>
          <w:kern w:val="2"/>
        </w:rPr>
        <w:tab/>
      </w:r>
      <w:r w:rsidRPr="00714BD8">
        <w:rPr>
          <w:rFonts w:ascii="Trebuchet MS" w:hAnsi="Trebuchet MS"/>
          <w:b/>
          <w:kern w:val="2"/>
        </w:rPr>
        <w:tab/>
      </w:r>
      <w:r w:rsidRPr="00714BD8">
        <w:rPr>
          <w:rFonts w:ascii="Trebuchet MS" w:hAnsi="Trebuchet MS"/>
          <w:b/>
          <w:kern w:val="2"/>
        </w:rPr>
        <w:tab/>
      </w:r>
    </w:p>
    <w:p w:rsidR="00714BD8" w:rsidRPr="00714BD8" w:rsidRDefault="00714BD8" w:rsidP="00714BD8">
      <w:pPr>
        <w:rPr>
          <w:rFonts w:ascii="Trebuchet MS" w:hAnsi="Trebuchet MS"/>
          <w:b/>
        </w:rPr>
      </w:pPr>
      <w:r w:rsidRPr="00714BD8">
        <w:rPr>
          <w:rFonts w:ascii="Trebuchet MS" w:hAnsi="Trebuchet MS"/>
          <w:b/>
          <w:bCs/>
          <w:iCs/>
        </w:rPr>
        <w:t>Environment</w:t>
      </w:r>
      <w:r w:rsidRPr="00714BD8">
        <w:rPr>
          <w:rFonts w:ascii="Trebuchet MS" w:hAnsi="Trebuchet MS"/>
          <w:b/>
          <w:lang w:eastAsia="ja-JP"/>
        </w:rPr>
        <w:t>:</w:t>
      </w:r>
      <w:r w:rsidRPr="00714BD8">
        <w:rPr>
          <w:rFonts w:ascii="Trebuchet MS" w:hAnsi="Trebuchet MS"/>
          <w:b/>
        </w:rPr>
        <w:t xml:space="preserve"> </w:t>
      </w:r>
      <w:r w:rsidRPr="00714BD8">
        <w:rPr>
          <w:rFonts w:ascii="Trebuchet MS" w:hAnsi="Trebuchet MS"/>
          <w:b/>
          <w:bCs/>
          <w:color w:val="000000"/>
        </w:rPr>
        <w:t xml:space="preserve"> </w:t>
      </w:r>
      <w:r w:rsidRPr="00714BD8">
        <w:rPr>
          <w:rFonts w:ascii="Trebuchet MS" w:hAnsi="Trebuchet MS"/>
          <w:b/>
        </w:rPr>
        <w:t>Siebel 8.0, SQL Server 2005</w:t>
      </w:r>
    </w:p>
    <w:p w:rsidR="00714BD8" w:rsidRPr="00714BD8" w:rsidRDefault="00714BD8" w:rsidP="00714BD8">
      <w:pPr>
        <w:pStyle w:val="CommentText"/>
        <w:spacing w:after="120"/>
        <w:rPr>
          <w:rFonts w:ascii="Trebuchet MS" w:eastAsia="Times New Roman" w:hAnsi="Trebuchet MS"/>
          <w:b/>
          <w:i/>
          <w:iCs/>
        </w:rPr>
      </w:pPr>
      <w:r w:rsidRPr="00714BD8">
        <w:rPr>
          <w:rFonts w:ascii="Trebuchet MS" w:eastAsia="Times New Roman" w:hAnsi="Trebuchet MS"/>
          <w:b/>
          <w:i/>
          <w:iCs/>
        </w:rPr>
        <w:t>Application – Siebel Financial</w:t>
      </w:r>
    </w:p>
    <w:p w:rsidR="00714BD8" w:rsidRPr="00714BD8" w:rsidRDefault="00714BD8" w:rsidP="00714BD8">
      <w:pPr>
        <w:rPr>
          <w:rFonts w:ascii="Trebuchet MS" w:hAnsi="Trebuchet MS" w:cs="Arial"/>
          <w:color w:val="000000"/>
        </w:rPr>
      </w:pPr>
      <w:r w:rsidRPr="00714BD8">
        <w:rPr>
          <w:rStyle w:val="Emphasis"/>
          <w:rFonts w:ascii="Trebuchet MS" w:hAnsi="Trebuchet MS" w:cs="Arial"/>
          <w:color w:val="000000"/>
        </w:rPr>
        <w:t>ANZ</w:t>
      </w:r>
      <w:r w:rsidRPr="00714BD8">
        <w:rPr>
          <w:rFonts w:ascii="Trebuchet MS" w:hAnsi="Trebuchet MS"/>
        </w:rPr>
        <w:t xml:space="preserve"> is a major Australian Financial Institution offering home loans, credit cards, savings accounts, car loan, business loans, Internet Banking, insurance services to </w:t>
      </w:r>
      <w:proofErr w:type="spellStart"/>
      <w:proofErr w:type="gramStart"/>
      <w:r w:rsidRPr="00714BD8">
        <w:rPr>
          <w:rFonts w:ascii="Trebuchet MS" w:hAnsi="Trebuchet MS"/>
        </w:rPr>
        <w:t>it’s</w:t>
      </w:r>
      <w:proofErr w:type="spellEnd"/>
      <w:proofErr w:type="gramEnd"/>
      <w:r w:rsidRPr="00714BD8">
        <w:rPr>
          <w:rFonts w:ascii="Trebuchet MS" w:hAnsi="Trebuchet MS"/>
        </w:rPr>
        <w:t xml:space="preserve"> customers. </w:t>
      </w:r>
      <w:r w:rsidRPr="00714BD8">
        <w:rPr>
          <w:rFonts w:ascii="Trebuchet MS" w:hAnsi="Trebuchet MS" w:cs="Arial"/>
          <w:color w:val="000000"/>
        </w:rPr>
        <w:t>The Main Objective of Project is to provide Siebel Application support to ensure consistent availability of the Siebel Application to cater customer needs.</w:t>
      </w:r>
    </w:p>
    <w:p w:rsidR="00714BD8" w:rsidRPr="00714BD8" w:rsidRDefault="00714BD8" w:rsidP="00714BD8">
      <w:pPr>
        <w:pStyle w:val="CommentText"/>
        <w:spacing w:after="120"/>
        <w:rPr>
          <w:rFonts w:ascii="Trebuchet MS" w:eastAsia="Times New Roman" w:hAnsi="Trebuchet MS"/>
          <w:i/>
          <w:iCs/>
        </w:rPr>
      </w:pPr>
    </w:p>
    <w:p w:rsidR="00714BD8" w:rsidRPr="00714BD8" w:rsidRDefault="00714BD8" w:rsidP="00714BD8">
      <w:pPr>
        <w:numPr>
          <w:ilvl w:val="0"/>
          <w:numId w:val="37"/>
        </w:numPr>
        <w:rPr>
          <w:rFonts w:ascii="Trebuchet MS" w:hAnsi="Trebuchet MS"/>
        </w:rPr>
      </w:pPr>
      <w:r w:rsidRPr="00714BD8">
        <w:rPr>
          <w:rFonts w:ascii="Trebuchet MS" w:hAnsi="Trebuchet MS"/>
        </w:rPr>
        <w:t>Installation of Siebel &amp; Quick Fix patches</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Configuration of ADSI Authentication</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Setup SSL between Web server &amp; Siebel Server</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Setup of dev and test instance for developers for diff projects</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Make sure that migrations are delivered on time</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Monitoring QC and assigning defects/ECR to team members</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Monitoring multiple projects from conceptualization and visualization to technology mapping and final execution of projects.</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 xml:space="preserve">Holding review meetings to monitor progress of the project as per schedule, and </w:t>
      </w:r>
      <w:r w:rsidRPr="00714BD8">
        <w:rPr>
          <w:rFonts w:ascii="Trebuchet MS" w:hAnsi="Trebuchet MS"/>
        </w:rPr>
        <w:cr/>
        <w:t>ensuring timely completion and delivery of the project to the client</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Preparing proposals, resource plans, architecture evaluation, effort estimation, tracking, risk management, technical direction and training.</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Formulating strategies for accomplishment of performance milestones.</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Understanding and coordinating client’s needs / enhancements, customization of product accordingly and consult with technical team to provide solutions as per the delivery schedules.</w:t>
      </w:r>
    </w:p>
    <w:p w:rsidR="00714BD8" w:rsidRPr="00714BD8" w:rsidRDefault="00714BD8" w:rsidP="00714BD8">
      <w:pPr>
        <w:rPr>
          <w:rFonts w:ascii="Trebuchet MS" w:hAnsi="Trebuchet MS"/>
        </w:rPr>
      </w:pPr>
    </w:p>
    <w:p w:rsidR="00714BD8" w:rsidRPr="00714BD8" w:rsidRDefault="00714BD8" w:rsidP="00714BD8">
      <w:pPr>
        <w:numPr>
          <w:ilvl w:val="0"/>
          <w:numId w:val="37"/>
        </w:numPr>
        <w:rPr>
          <w:rFonts w:ascii="Trebuchet MS" w:hAnsi="Trebuchet MS"/>
        </w:rPr>
      </w:pPr>
      <w:r w:rsidRPr="00714BD8">
        <w:rPr>
          <w:rFonts w:ascii="Trebuchet MS" w:hAnsi="Trebuchet MS"/>
        </w:rPr>
        <w:t>Production Implementation</w:t>
      </w:r>
    </w:p>
    <w:p w:rsidR="00714BD8" w:rsidRDefault="00714BD8" w:rsidP="00714BD8">
      <w:pPr>
        <w:pStyle w:val="CommentText"/>
        <w:spacing w:after="120"/>
        <w:rPr>
          <w:rFonts w:ascii="Verdana" w:eastAsia="Times New Roman" w:hAnsi="Verdana"/>
          <w:i/>
          <w:iCs/>
        </w:rPr>
      </w:pPr>
    </w:p>
    <w:p w:rsidR="00714BD8" w:rsidRPr="00714BD8" w:rsidRDefault="00714BD8" w:rsidP="00714BD8"/>
    <w:p w:rsidR="00F6206E" w:rsidRPr="00F6206E" w:rsidRDefault="00F6206E" w:rsidP="00F6206E">
      <w:pPr>
        <w:rPr>
          <w:rFonts w:ascii="Trebuchet MS" w:hAnsi="Trebuchet MS"/>
        </w:rPr>
      </w:pPr>
    </w:p>
    <w:p w:rsidR="00F6206E" w:rsidRDefault="00D6679F" w:rsidP="00F6206E">
      <w:pPr>
        <w:rPr>
          <w:rFonts w:ascii="Trebuchet MS" w:hAnsi="Trebuchet MS"/>
          <w:b/>
          <w:sz w:val="22"/>
          <w:szCs w:val="22"/>
        </w:rPr>
      </w:pPr>
      <w:r>
        <w:rPr>
          <w:rFonts w:ascii="Trebuchet MS" w:hAnsi="Trebuchet MS"/>
          <w:b/>
          <w:sz w:val="22"/>
          <w:szCs w:val="22"/>
          <w:u w:val="single"/>
        </w:rPr>
        <w:t xml:space="preserve">Project </w:t>
      </w:r>
      <w:r w:rsidR="00CF0E2B">
        <w:rPr>
          <w:rFonts w:ascii="Trebuchet MS" w:hAnsi="Trebuchet MS"/>
          <w:b/>
          <w:sz w:val="22"/>
          <w:szCs w:val="22"/>
          <w:u w:val="single"/>
        </w:rPr>
        <w:t>4</w:t>
      </w:r>
      <w:r w:rsidR="00F6206E" w:rsidRPr="00304778">
        <w:rPr>
          <w:rFonts w:ascii="Trebuchet MS" w:hAnsi="Trebuchet MS"/>
          <w:b/>
          <w:sz w:val="22"/>
          <w:szCs w:val="22"/>
          <w:u w:val="single"/>
        </w:rPr>
        <w:t>:</w:t>
      </w:r>
      <w:r w:rsidR="00F6206E" w:rsidRPr="00F6206E">
        <w:rPr>
          <w:rFonts w:ascii="Trebuchet MS" w:hAnsi="Trebuchet MS"/>
        </w:rPr>
        <w:t xml:space="preserve"> </w:t>
      </w:r>
      <w:r w:rsidR="00F6206E" w:rsidRPr="00304778">
        <w:rPr>
          <w:rFonts w:ascii="Trebuchet MS" w:hAnsi="Trebuchet MS"/>
          <w:b/>
          <w:sz w:val="22"/>
          <w:szCs w:val="22"/>
        </w:rPr>
        <w:t xml:space="preserve">Upgrade </w:t>
      </w:r>
      <w:r w:rsidR="00304778" w:rsidRPr="00304778">
        <w:rPr>
          <w:rFonts w:ascii="Trebuchet MS" w:hAnsi="Trebuchet MS"/>
          <w:b/>
          <w:sz w:val="22"/>
          <w:szCs w:val="22"/>
        </w:rPr>
        <w:t>of Siebel</w:t>
      </w:r>
      <w:r w:rsidR="00F6206E" w:rsidRPr="00304778">
        <w:rPr>
          <w:rFonts w:ascii="Trebuchet MS" w:hAnsi="Trebuchet MS"/>
          <w:b/>
          <w:sz w:val="22"/>
          <w:szCs w:val="22"/>
        </w:rPr>
        <w:t xml:space="preserve"> CRM/MRM 7.5 to 8</w:t>
      </w:r>
      <w:r>
        <w:rPr>
          <w:rFonts w:ascii="Trebuchet MS" w:hAnsi="Trebuchet MS"/>
          <w:b/>
          <w:sz w:val="22"/>
          <w:szCs w:val="22"/>
        </w:rPr>
        <w:t xml:space="preserve"> &amp; Implementation of HA</w:t>
      </w:r>
    </w:p>
    <w:p w:rsidR="00C262A5" w:rsidRDefault="00C262A5" w:rsidP="00F6206E">
      <w:pPr>
        <w:rPr>
          <w:rFonts w:ascii="Trebuchet MS" w:hAnsi="Trebuchet MS"/>
          <w:b/>
          <w:sz w:val="22"/>
          <w:szCs w:val="22"/>
        </w:rPr>
      </w:pPr>
    </w:p>
    <w:p w:rsidR="00C262A5" w:rsidRPr="00F6206E" w:rsidRDefault="00C262A5" w:rsidP="00F6206E">
      <w:pPr>
        <w:rPr>
          <w:rFonts w:ascii="Trebuchet MS" w:hAnsi="Trebuchet MS"/>
        </w:rPr>
      </w:pPr>
      <w:r>
        <w:rPr>
          <w:rFonts w:ascii="Trebuchet MS" w:hAnsi="Trebuchet MS" w:cs="Arial"/>
          <w:b/>
          <w:bCs/>
          <w:i/>
          <w:iCs/>
        </w:rPr>
        <w:t xml:space="preserve">Duration: Jan 2007- </w:t>
      </w:r>
      <w:r w:rsidR="008C2670">
        <w:rPr>
          <w:rFonts w:ascii="Trebuchet MS" w:hAnsi="Trebuchet MS" w:cs="Arial"/>
          <w:b/>
          <w:bCs/>
          <w:i/>
          <w:iCs/>
        </w:rPr>
        <w:t>March 2010</w:t>
      </w:r>
    </w:p>
    <w:p w:rsidR="00F6206E" w:rsidRPr="00F6206E" w:rsidRDefault="00F6206E" w:rsidP="00F6206E">
      <w:pPr>
        <w:rPr>
          <w:rFonts w:ascii="Trebuchet MS" w:hAnsi="Trebuchet MS"/>
        </w:rPr>
      </w:pPr>
    </w:p>
    <w:p w:rsidR="00F6206E" w:rsidRPr="00F6206E" w:rsidRDefault="00F6206E" w:rsidP="00F6206E">
      <w:pPr>
        <w:rPr>
          <w:rFonts w:ascii="Trebuchet MS" w:hAnsi="Trebuchet MS"/>
        </w:rPr>
      </w:pPr>
      <w:r w:rsidRPr="00F6206E">
        <w:rPr>
          <w:rFonts w:ascii="Trebuchet MS" w:hAnsi="Trebuchet MS"/>
        </w:rPr>
        <w:lastRenderedPageBreak/>
        <w:t xml:space="preserve">Description: This project mainly involved in upgrade of Siebel 7.5 to 8 as well as Database upgrade from Oracle 9i to 10g. HP is one of the </w:t>
      </w:r>
      <w:proofErr w:type="gramStart"/>
      <w:r w:rsidRPr="00F6206E">
        <w:rPr>
          <w:rFonts w:ascii="Trebuchet MS" w:hAnsi="Trebuchet MS"/>
        </w:rPr>
        <w:t>company</w:t>
      </w:r>
      <w:proofErr w:type="gramEnd"/>
      <w:r w:rsidRPr="00F6206E">
        <w:rPr>
          <w:rFonts w:ascii="Trebuchet MS" w:hAnsi="Trebuchet MS"/>
        </w:rPr>
        <w:t xml:space="preserve"> which has implemented Siebel 8 on </w:t>
      </w:r>
      <w:r w:rsidR="00304778" w:rsidRPr="00F6206E">
        <w:rPr>
          <w:rFonts w:ascii="Trebuchet MS" w:hAnsi="Trebuchet MS"/>
        </w:rPr>
        <w:t>Oracle</w:t>
      </w:r>
      <w:r w:rsidRPr="00F6206E">
        <w:rPr>
          <w:rFonts w:ascii="Trebuchet MS" w:hAnsi="Trebuchet MS"/>
        </w:rPr>
        <w:t xml:space="preserve"> 10g.</w:t>
      </w:r>
      <w:r w:rsidR="001612D2">
        <w:rPr>
          <w:rFonts w:ascii="Trebuchet MS" w:hAnsi="Trebuchet MS"/>
        </w:rPr>
        <w:t xml:space="preserve"> After completion of Upgrade we have implemented S2S failover implementation across data centers </w:t>
      </w:r>
      <w:r w:rsidR="00547306">
        <w:rPr>
          <w:rFonts w:ascii="Trebuchet MS" w:hAnsi="Trebuchet MS"/>
        </w:rPr>
        <w:t>to achieve High Availability.</w:t>
      </w:r>
    </w:p>
    <w:p w:rsidR="00F6206E" w:rsidRPr="00F6206E" w:rsidRDefault="00F6206E" w:rsidP="00F6206E">
      <w:pPr>
        <w:rPr>
          <w:rFonts w:ascii="Trebuchet MS" w:hAnsi="Trebuchet MS"/>
        </w:rPr>
      </w:pPr>
    </w:p>
    <w:p w:rsidR="005E6355" w:rsidRDefault="005E6355" w:rsidP="00F6206E">
      <w:pPr>
        <w:rPr>
          <w:rFonts w:ascii="Trebuchet MS" w:hAnsi="Trebuchet MS"/>
          <w:b/>
          <w:sz w:val="22"/>
          <w:szCs w:val="22"/>
          <w:u w:val="single"/>
        </w:rPr>
      </w:pPr>
    </w:p>
    <w:p w:rsidR="00F6206E" w:rsidRPr="00304778" w:rsidRDefault="00304778" w:rsidP="00F6206E">
      <w:pPr>
        <w:rPr>
          <w:rFonts w:ascii="Trebuchet MS" w:hAnsi="Trebuchet MS"/>
          <w:b/>
          <w:sz w:val="22"/>
          <w:szCs w:val="22"/>
          <w:u w:val="single"/>
        </w:rPr>
      </w:pPr>
      <w:r w:rsidRPr="00304778">
        <w:rPr>
          <w:rFonts w:ascii="Trebuchet MS" w:hAnsi="Trebuchet MS"/>
          <w:b/>
          <w:sz w:val="22"/>
          <w:szCs w:val="22"/>
          <w:u w:val="single"/>
        </w:rPr>
        <w:t>Responsibilities</w:t>
      </w:r>
      <w:r w:rsidR="00F6206E" w:rsidRPr="00304778">
        <w:rPr>
          <w:rFonts w:ascii="Trebuchet MS" w:hAnsi="Trebuchet MS"/>
          <w:b/>
          <w:sz w:val="22"/>
          <w:szCs w:val="22"/>
          <w:u w:val="single"/>
        </w:rPr>
        <w:t>:</w:t>
      </w:r>
    </w:p>
    <w:p w:rsidR="00F6206E" w:rsidRPr="00F6206E" w:rsidRDefault="00F6206E" w:rsidP="00F6206E">
      <w:pPr>
        <w:rPr>
          <w:rFonts w:ascii="Trebuchet MS" w:hAnsi="Trebuchet MS"/>
        </w:rPr>
      </w:pPr>
    </w:p>
    <w:p w:rsidR="00F6206E" w:rsidRDefault="00F6206E" w:rsidP="00F6206E">
      <w:pPr>
        <w:rPr>
          <w:rFonts w:ascii="Trebuchet MS" w:hAnsi="Trebuchet MS"/>
        </w:rPr>
      </w:pPr>
      <w:r w:rsidRPr="00F6206E">
        <w:rPr>
          <w:rFonts w:ascii="Trebuchet MS" w:hAnsi="Trebuchet MS"/>
        </w:rPr>
        <w:t xml:space="preserve">Played a major role in </w:t>
      </w:r>
      <w:r w:rsidR="00574128" w:rsidRPr="00F6206E">
        <w:rPr>
          <w:rFonts w:ascii="Trebuchet MS" w:hAnsi="Trebuchet MS"/>
        </w:rPr>
        <w:t xml:space="preserve">upgrade </w:t>
      </w:r>
      <w:r w:rsidR="00574128">
        <w:rPr>
          <w:rFonts w:ascii="Trebuchet MS" w:hAnsi="Trebuchet MS"/>
        </w:rPr>
        <w:t>and</w:t>
      </w:r>
      <w:r w:rsidR="00B614F9">
        <w:rPr>
          <w:rFonts w:ascii="Trebuchet MS" w:hAnsi="Trebuchet MS"/>
        </w:rPr>
        <w:t xml:space="preserve"> S2S implementation of Siebel application</w:t>
      </w:r>
    </w:p>
    <w:p w:rsidR="001918F3" w:rsidRDefault="001918F3" w:rsidP="00F6206E">
      <w:pPr>
        <w:rPr>
          <w:rFonts w:ascii="Trebuchet MS" w:hAnsi="Trebuchet MS"/>
        </w:rPr>
      </w:pPr>
    </w:p>
    <w:p w:rsidR="001918F3" w:rsidRPr="00943296" w:rsidRDefault="001918F3" w:rsidP="001918F3">
      <w:pPr>
        <w:numPr>
          <w:ilvl w:val="0"/>
          <w:numId w:val="30"/>
        </w:numPr>
        <w:rPr>
          <w:rFonts w:ascii="Trebuchet MS" w:hAnsi="Trebuchet MS"/>
          <w:b/>
          <w:color w:val="008080"/>
        </w:rPr>
      </w:pPr>
      <w:r w:rsidRPr="00943296">
        <w:rPr>
          <w:rFonts w:ascii="Trebuchet MS" w:hAnsi="Trebuchet MS"/>
          <w:b/>
          <w:color w:val="008080"/>
        </w:rPr>
        <w:t>Implementation of NGDC(Next Generation Data Centers)</w:t>
      </w:r>
    </w:p>
    <w:p w:rsidR="001918F3" w:rsidRPr="00943296" w:rsidRDefault="001918F3" w:rsidP="001918F3">
      <w:pPr>
        <w:numPr>
          <w:ilvl w:val="0"/>
          <w:numId w:val="30"/>
        </w:numPr>
        <w:rPr>
          <w:rFonts w:ascii="Trebuchet MS" w:hAnsi="Trebuchet MS"/>
          <w:b/>
          <w:color w:val="008080"/>
        </w:rPr>
      </w:pPr>
      <w:r w:rsidRPr="00943296">
        <w:rPr>
          <w:rFonts w:ascii="Trebuchet MS" w:hAnsi="Trebuchet MS"/>
          <w:b/>
          <w:color w:val="008080"/>
        </w:rPr>
        <w:t>Implementation of HA for Integration and Siebel Application</w:t>
      </w:r>
    </w:p>
    <w:p w:rsidR="001918F3" w:rsidRPr="00943296" w:rsidRDefault="001918F3" w:rsidP="001918F3">
      <w:pPr>
        <w:numPr>
          <w:ilvl w:val="0"/>
          <w:numId w:val="30"/>
        </w:numPr>
        <w:rPr>
          <w:rFonts w:ascii="Trebuchet MS" w:hAnsi="Trebuchet MS"/>
          <w:b/>
          <w:color w:val="008080"/>
        </w:rPr>
      </w:pPr>
      <w:r w:rsidRPr="00943296">
        <w:rPr>
          <w:rFonts w:ascii="Trebuchet MS" w:hAnsi="Trebuchet MS"/>
          <w:b/>
          <w:color w:val="008080"/>
        </w:rPr>
        <w:t>Implemented VERITAS Cluster Gateway for S2S fail over</w:t>
      </w:r>
    </w:p>
    <w:p w:rsidR="00F6206E" w:rsidRPr="007F41CB" w:rsidRDefault="00F6206E" w:rsidP="007F41CB">
      <w:pPr>
        <w:numPr>
          <w:ilvl w:val="0"/>
          <w:numId w:val="30"/>
        </w:numPr>
        <w:rPr>
          <w:rFonts w:ascii="Trebuchet MS" w:hAnsi="Trebuchet MS"/>
        </w:rPr>
      </w:pPr>
      <w:r w:rsidRPr="00F6206E">
        <w:rPr>
          <w:rFonts w:ascii="Trebuchet MS" w:hAnsi="Trebuchet MS"/>
        </w:rPr>
        <w:t>Installation of Siebel &amp; Oracle software in Remote Servers</w:t>
      </w:r>
    </w:p>
    <w:p w:rsidR="00F6206E" w:rsidRPr="007F41CB" w:rsidRDefault="00F6206E" w:rsidP="007F41CB">
      <w:pPr>
        <w:numPr>
          <w:ilvl w:val="0"/>
          <w:numId w:val="30"/>
        </w:numPr>
        <w:rPr>
          <w:rFonts w:ascii="Trebuchet MS" w:hAnsi="Trebuchet MS"/>
        </w:rPr>
      </w:pPr>
      <w:r w:rsidRPr="00F6206E">
        <w:rPr>
          <w:rFonts w:ascii="Trebuchet MS" w:hAnsi="Trebuchet MS"/>
        </w:rPr>
        <w:t>Installation of Quick Fix patches related to Siebel</w:t>
      </w:r>
    </w:p>
    <w:p w:rsidR="00F6206E" w:rsidRDefault="00F6206E" w:rsidP="007F41CB">
      <w:pPr>
        <w:numPr>
          <w:ilvl w:val="0"/>
          <w:numId w:val="30"/>
        </w:numPr>
        <w:rPr>
          <w:rFonts w:ascii="Trebuchet MS" w:hAnsi="Trebuchet MS"/>
        </w:rPr>
      </w:pPr>
      <w:r w:rsidRPr="00F6206E">
        <w:rPr>
          <w:rFonts w:ascii="Trebuchet MS" w:hAnsi="Trebuchet MS"/>
        </w:rPr>
        <w:t>Installation of CTI &amp; QF’s.</w:t>
      </w:r>
    </w:p>
    <w:p w:rsidR="00804CB7" w:rsidRPr="007F41CB" w:rsidRDefault="00804CB7" w:rsidP="007F41CB">
      <w:pPr>
        <w:numPr>
          <w:ilvl w:val="0"/>
          <w:numId w:val="30"/>
        </w:numPr>
        <w:rPr>
          <w:rFonts w:ascii="Trebuchet MS" w:hAnsi="Trebuchet MS"/>
        </w:rPr>
      </w:pPr>
      <w:r>
        <w:rPr>
          <w:rFonts w:ascii="Trebuchet MS" w:hAnsi="Trebuchet MS"/>
        </w:rPr>
        <w:t xml:space="preserve">Installation of </w:t>
      </w:r>
      <w:proofErr w:type="spellStart"/>
      <w:r>
        <w:rPr>
          <w:rFonts w:ascii="Trebuchet MS" w:hAnsi="Trebuchet MS"/>
        </w:rPr>
        <w:t>Vshell</w:t>
      </w:r>
      <w:proofErr w:type="spellEnd"/>
      <w:r>
        <w:rPr>
          <w:rFonts w:ascii="Trebuchet MS" w:hAnsi="Trebuchet MS"/>
        </w:rPr>
        <w:t xml:space="preserve"> and generating </w:t>
      </w:r>
      <w:proofErr w:type="spellStart"/>
      <w:r>
        <w:rPr>
          <w:rFonts w:ascii="Trebuchet MS" w:hAnsi="Trebuchet MS"/>
        </w:rPr>
        <w:t>Hostkeys</w:t>
      </w:r>
      <w:proofErr w:type="spellEnd"/>
      <w:r>
        <w:rPr>
          <w:rFonts w:ascii="Trebuchet MS" w:hAnsi="Trebuchet MS"/>
        </w:rPr>
        <w:t xml:space="preserve"> for </w:t>
      </w:r>
      <w:proofErr w:type="spellStart"/>
      <w:r>
        <w:rPr>
          <w:rFonts w:ascii="Trebuchet MS" w:hAnsi="Trebuchet MS"/>
        </w:rPr>
        <w:t>Sftp</w:t>
      </w:r>
      <w:proofErr w:type="spellEnd"/>
    </w:p>
    <w:p w:rsidR="00F6206E" w:rsidRPr="007F41CB" w:rsidRDefault="00F6206E" w:rsidP="007F41CB">
      <w:pPr>
        <w:numPr>
          <w:ilvl w:val="0"/>
          <w:numId w:val="30"/>
        </w:numPr>
        <w:rPr>
          <w:rFonts w:ascii="Trebuchet MS" w:hAnsi="Trebuchet MS"/>
        </w:rPr>
      </w:pPr>
      <w:r w:rsidRPr="00F6206E">
        <w:rPr>
          <w:rFonts w:ascii="Trebuchet MS" w:hAnsi="Trebuchet MS"/>
        </w:rPr>
        <w:t xml:space="preserve">Installation of Authentication S/W like LDAP, </w:t>
      </w:r>
      <w:proofErr w:type="spellStart"/>
      <w:r w:rsidR="00304778" w:rsidRPr="00F6206E">
        <w:rPr>
          <w:rFonts w:ascii="Trebuchet MS" w:hAnsi="Trebuchet MS"/>
        </w:rPr>
        <w:t>Siteminder</w:t>
      </w:r>
      <w:proofErr w:type="spellEnd"/>
      <w:r w:rsidR="00304778" w:rsidRPr="00F6206E">
        <w:rPr>
          <w:rFonts w:ascii="Trebuchet MS" w:hAnsi="Trebuchet MS"/>
        </w:rPr>
        <w:t xml:space="preserve"> &amp;</w:t>
      </w:r>
      <w:r w:rsidRPr="00F6206E">
        <w:rPr>
          <w:rFonts w:ascii="Trebuchet MS" w:hAnsi="Trebuchet MS"/>
        </w:rPr>
        <w:t xml:space="preserve"> SSO.</w:t>
      </w:r>
    </w:p>
    <w:p w:rsidR="00F6206E" w:rsidRPr="007F41CB" w:rsidRDefault="00F6206E" w:rsidP="007F41CB">
      <w:pPr>
        <w:numPr>
          <w:ilvl w:val="0"/>
          <w:numId w:val="30"/>
        </w:numPr>
        <w:rPr>
          <w:rFonts w:ascii="Trebuchet MS" w:hAnsi="Trebuchet MS"/>
        </w:rPr>
      </w:pPr>
      <w:r w:rsidRPr="00F6206E">
        <w:rPr>
          <w:rFonts w:ascii="Trebuchet MS" w:hAnsi="Trebuchet MS"/>
        </w:rPr>
        <w:t>Distribution of Server related components to all remote servers like</w:t>
      </w:r>
    </w:p>
    <w:p w:rsidR="00F6206E" w:rsidRPr="007F41CB" w:rsidRDefault="00F6206E" w:rsidP="00BF3E5C">
      <w:pPr>
        <w:ind w:left="360" w:firstLine="360"/>
        <w:rPr>
          <w:rFonts w:ascii="Trebuchet MS" w:hAnsi="Trebuchet MS"/>
        </w:rPr>
      </w:pPr>
      <w:proofErr w:type="spellStart"/>
      <w:r w:rsidRPr="00F6206E">
        <w:rPr>
          <w:rFonts w:ascii="Trebuchet MS" w:hAnsi="Trebuchet MS"/>
        </w:rPr>
        <w:t>Assgn</w:t>
      </w:r>
      <w:proofErr w:type="spellEnd"/>
      <w:r w:rsidRPr="00F6206E">
        <w:rPr>
          <w:rFonts w:ascii="Trebuchet MS" w:hAnsi="Trebuchet MS"/>
        </w:rPr>
        <w:t xml:space="preserve"> Mgr, Object Mgr</w:t>
      </w:r>
      <w:r w:rsidR="00304778" w:rsidRPr="00F6206E">
        <w:rPr>
          <w:rFonts w:ascii="Trebuchet MS" w:hAnsi="Trebuchet MS"/>
        </w:rPr>
        <w:t>, EIM, EAI, Workflow</w:t>
      </w:r>
      <w:r w:rsidRPr="00F6206E">
        <w:rPr>
          <w:rFonts w:ascii="Trebuchet MS" w:hAnsi="Trebuchet MS"/>
        </w:rPr>
        <w:t xml:space="preserve"> related components</w:t>
      </w:r>
    </w:p>
    <w:p w:rsidR="00F6206E" w:rsidRPr="007F41CB" w:rsidRDefault="00F6206E" w:rsidP="007F41CB">
      <w:pPr>
        <w:numPr>
          <w:ilvl w:val="0"/>
          <w:numId w:val="30"/>
        </w:numPr>
        <w:rPr>
          <w:rFonts w:ascii="Trebuchet MS" w:hAnsi="Trebuchet MS"/>
        </w:rPr>
      </w:pPr>
      <w:r w:rsidRPr="00F6206E">
        <w:rPr>
          <w:rFonts w:ascii="Trebuchet MS" w:hAnsi="Trebuchet MS"/>
        </w:rPr>
        <w:t>Installation of Batch Interfaces</w:t>
      </w:r>
    </w:p>
    <w:p w:rsidR="00311A38" w:rsidRDefault="00F6206E" w:rsidP="00311A38">
      <w:pPr>
        <w:numPr>
          <w:ilvl w:val="0"/>
          <w:numId w:val="30"/>
        </w:numPr>
        <w:rPr>
          <w:rFonts w:ascii="Trebuchet MS" w:hAnsi="Trebuchet MS"/>
        </w:rPr>
      </w:pPr>
      <w:r w:rsidRPr="00F6206E">
        <w:rPr>
          <w:rFonts w:ascii="Trebuchet MS" w:hAnsi="Trebuchet MS"/>
        </w:rPr>
        <w:t xml:space="preserve">Make ensure that weekly Build has applied to instance </w:t>
      </w:r>
      <w:r w:rsidR="00304778" w:rsidRPr="00F6206E">
        <w:rPr>
          <w:rFonts w:ascii="Trebuchet MS" w:hAnsi="Trebuchet MS"/>
        </w:rPr>
        <w:t>i.e.</w:t>
      </w:r>
      <w:r w:rsidRPr="00F6206E">
        <w:rPr>
          <w:rFonts w:ascii="Trebuchet MS" w:hAnsi="Trebuchet MS"/>
        </w:rPr>
        <w:t xml:space="preserve"> </w:t>
      </w:r>
    </w:p>
    <w:p w:rsidR="00F6206E" w:rsidRPr="007F41CB" w:rsidRDefault="00F6206E" w:rsidP="00311A38">
      <w:pPr>
        <w:ind w:left="360" w:firstLine="360"/>
        <w:rPr>
          <w:rFonts w:ascii="Trebuchet MS" w:hAnsi="Trebuchet MS"/>
        </w:rPr>
      </w:pPr>
      <w:r w:rsidRPr="00F6206E">
        <w:rPr>
          <w:rFonts w:ascii="Trebuchet MS" w:hAnsi="Trebuchet MS"/>
        </w:rPr>
        <w:t>Repository Migration</w:t>
      </w:r>
    </w:p>
    <w:p w:rsidR="00F6206E" w:rsidRPr="007F41CB" w:rsidRDefault="00F6206E" w:rsidP="00311A38">
      <w:pPr>
        <w:ind w:left="360" w:firstLine="360"/>
        <w:rPr>
          <w:rFonts w:ascii="Trebuchet MS" w:hAnsi="Trebuchet MS"/>
        </w:rPr>
      </w:pPr>
      <w:r w:rsidRPr="00F6206E">
        <w:rPr>
          <w:rFonts w:ascii="Trebuchet MS" w:hAnsi="Trebuchet MS"/>
        </w:rPr>
        <w:t xml:space="preserve">RDS </w:t>
      </w:r>
      <w:r w:rsidR="00304778" w:rsidRPr="00F6206E">
        <w:rPr>
          <w:rFonts w:ascii="Trebuchet MS" w:hAnsi="Trebuchet MS"/>
        </w:rPr>
        <w:t>Migration (</w:t>
      </w:r>
      <w:r w:rsidRPr="00F6206E">
        <w:rPr>
          <w:rFonts w:ascii="Trebuchet MS" w:hAnsi="Trebuchet MS"/>
        </w:rPr>
        <w:t>Global/Regional)</w:t>
      </w:r>
    </w:p>
    <w:p w:rsidR="00F6206E" w:rsidRPr="007F41CB" w:rsidRDefault="00F6206E" w:rsidP="00311A38">
      <w:pPr>
        <w:ind w:left="360" w:firstLine="360"/>
        <w:rPr>
          <w:rFonts w:ascii="Trebuchet MS" w:hAnsi="Trebuchet MS"/>
        </w:rPr>
      </w:pPr>
      <w:r w:rsidRPr="00F6206E">
        <w:rPr>
          <w:rFonts w:ascii="Trebuchet MS" w:hAnsi="Trebuchet MS"/>
        </w:rPr>
        <w:t>SRF Migration</w:t>
      </w:r>
    </w:p>
    <w:p w:rsidR="00F6206E" w:rsidRPr="007F41CB" w:rsidRDefault="00F6206E" w:rsidP="007F41CB">
      <w:pPr>
        <w:numPr>
          <w:ilvl w:val="0"/>
          <w:numId w:val="30"/>
        </w:numPr>
        <w:rPr>
          <w:rFonts w:ascii="Trebuchet MS" w:hAnsi="Trebuchet MS"/>
        </w:rPr>
      </w:pPr>
      <w:r w:rsidRPr="00F6206E">
        <w:rPr>
          <w:rFonts w:ascii="Trebuchet MS" w:hAnsi="Trebuchet MS"/>
        </w:rPr>
        <w:t>Involved in Upgrading  Production Environment</w:t>
      </w:r>
    </w:p>
    <w:p w:rsidR="00F6206E" w:rsidRDefault="00F6206E" w:rsidP="007F41CB">
      <w:pPr>
        <w:numPr>
          <w:ilvl w:val="0"/>
          <w:numId w:val="30"/>
        </w:numPr>
        <w:rPr>
          <w:rFonts w:ascii="Trebuchet MS" w:hAnsi="Trebuchet MS"/>
        </w:rPr>
      </w:pPr>
      <w:r w:rsidRPr="00F6206E">
        <w:rPr>
          <w:rFonts w:ascii="Trebuchet MS" w:hAnsi="Trebuchet MS"/>
        </w:rPr>
        <w:t xml:space="preserve">Involved in Upgrade </w:t>
      </w:r>
      <w:r w:rsidR="00304778" w:rsidRPr="00F6206E">
        <w:rPr>
          <w:rFonts w:ascii="Trebuchet MS" w:hAnsi="Trebuchet MS"/>
        </w:rPr>
        <w:t>Database (</w:t>
      </w:r>
      <w:proofErr w:type="spellStart"/>
      <w:r w:rsidRPr="00F6206E">
        <w:rPr>
          <w:rFonts w:ascii="Trebuchet MS" w:hAnsi="Trebuchet MS"/>
        </w:rPr>
        <w:t>Upgrep</w:t>
      </w:r>
      <w:proofErr w:type="spellEnd"/>
      <w:r w:rsidRPr="00F6206E">
        <w:rPr>
          <w:rFonts w:ascii="Trebuchet MS" w:hAnsi="Trebuchet MS"/>
        </w:rPr>
        <w:t xml:space="preserve">) &amp; Custom DB </w:t>
      </w:r>
      <w:r w:rsidR="00304778" w:rsidRPr="00F6206E">
        <w:rPr>
          <w:rFonts w:ascii="Trebuchet MS" w:hAnsi="Trebuchet MS"/>
        </w:rPr>
        <w:t>Scheme (</w:t>
      </w:r>
      <w:proofErr w:type="spellStart"/>
      <w:r w:rsidRPr="00F6206E">
        <w:rPr>
          <w:rFonts w:ascii="Trebuchet MS" w:hAnsi="Trebuchet MS"/>
        </w:rPr>
        <w:t>upgphys</w:t>
      </w:r>
      <w:proofErr w:type="spellEnd"/>
      <w:r w:rsidRPr="00F6206E">
        <w:rPr>
          <w:rFonts w:ascii="Trebuchet MS" w:hAnsi="Trebuchet MS"/>
        </w:rPr>
        <w:t>).</w:t>
      </w:r>
    </w:p>
    <w:p w:rsidR="006A129F" w:rsidRPr="007F41CB" w:rsidRDefault="006A129F" w:rsidP="007F41CB">
      <w:pPr>
        <w:numPr>
          <w:ilvl w:val="0"/>
          <w:numId w:val="30"/>
        </w:numPr>
        <w:rPr>
          <w:rFonts w:ascii="Trebuchet MS" w:hAnsi="Trebuchet MS"/>
        </w:rPr>
      </w:pPr>
      <w:r>
        <w:rPr>
          <w:rFonts w:ascii="Trebuchet MS" w:hAnsi="Trebuchet MS"/>
        </w:rPr>
        <w:t>Making changes as per Siebel PRR.</w:t>
      </w:r>
    </w:p>
    <w:p w:rsidR="007D6BE9" w:rsidRPr="00F6206E" w:rsidRDefault="007D6BE9">
      <w:pPr>
        <w:rPr>
          <w:rFonts w:ascii="Trebuchet MS" w:hAnsi="Trebuchet MS"/>
        </w:rPr>
      </w:pPr>
    </w:p>
    <w:p w:rsidR="00860976" w:rsidRDefault="00860976">
      <w:pPr>
        <w:pStyle w:val="Header"/>
        <w:tabs>
          <w:tab w:val="clear" w:pos="4320"/>
          <w:tab w:val="clear" w:pos="8640"/>
        </w:tabs>
        <w:ind w:left="2880" w:hanging="2880"/>
        <w:rPr>
          <w:rFonts w:ascii="Trebuchet MS" w:hAnsi="Trebuchet MS" w:cs="Arial"/>
          <w:b/>
          <w:bCs/>
          <w:i/>
          <w:iCs/>
          <w:sz w:val="22"/>
          <w:szCs w:val="22"/>
          <w:u w:val="single"/>
        </w:rPr>
      </w:pPr>
    </w:p>
    <w:p w:rsidR="007D6BE9" w:rsidRPr="00F6206E" w:rsidRDefault="007D6BE9">
      <w:pPr>
        <w:pStyle w:val="Header"/>
        <w:tabs>
          <w:tab w:val="clear" w:pos="4320"/>
          <w:tab w:val="clear" w:pos="8640"/>
        </w:tabs>
        <w:ind w:left="2880" w:hanging="2880"/>
        <w:rPr>
          <w:rFonts w:ascii="Trebuchet MS" w:hAnsi="Trebuchet MS" w:cs="Arial"/>
          <w:b/>
          <w:bCs/>
          <w:sz w:val="20"/>
        </w:rPr>
      </w:pPr>
      <w:r w:rsidRPr="0003611D">
        <w:rPr>
          <w:rFonts w:ascii="Trebuchet MS" w:hAnsi="Trebuchet MS" w:cs="Arial"/>
          <w:b/>
          <w:bCs/>
          <w:i/>
          <w:iCs/>
          <w:sz w:val="22"/>
          <w:szCs w:val="22"/>
          <w:u w:val="single"/>
        </w:rPr>
        <w:t>Project#</w:t>
      </w:r>
      <w:r w:rsidR="00CF0E2B">
        <w:rPr>
          <w:rFonts w:ascii="Trebuchet MS" w:hAnsi="Trebuchet MS" w:cs="Arial"/>
          <w:b/>
          <w:bCs/>
          <w:i/>
          <w:iCs/>
          <w:sz w:val="22"/>
          <w:szCs w:val="22"/>
          <w:u w:val="single"/>
        </w:rPr>
        <w:t>5</w:t>
      </w:r>
      <w:r w:rsidRPr="00F6206E">
        <w:rPr>
          <w:rFonts w:ascii="Trebuchet MS" w:hAnsi="Trebuchet MS" w:cs="Arial"/>
          <w:b/>
          <w:bCs/>
          <w:i/>
          <w:iCs/>
          <w:sz w:val="20"/>
        </w:rPr>
        <w:tab/>
      </w:r>
      <w:r w:rsidRPr="00F6206E">
        <w:rPr>
          <w:rFonts w:ascii="Trebuchet MS" w:hAnsi="Trebuchet MS" w:cs="Arial"/>
          <w:b/>
          <w:bCs/>
          <w:sz w:val="20"/>
        </w:rPr>
        <w:t xml:space="preserve">WW MRM Support </w:t>
      </w:r>
    </w:p>
    <w:p w:rsidR="007D6BE9" w:rsidRDefault="007D6BE9">
      <w:pPr>
        <w:pStyle w:val="Header"/>
        <w:tabs>
          <w:tab w:val="clear" w:pos="4320"/>
          <w:tab w:val="clear" w:pos="8640"/>
        </w:tabs>
        <w:ind w:left="2880" w:hanging="2880"/>
        <w:rPr>
          <w:rFonts w:ascii="Trebuchet MS" w:hAnsi="Trebuchet MS" w:cs="Arial"/>
          <w:b/>
          <w:bCs/>
          <w:sz w:val="20"/>
        </w:rPr>
      </w:pPr>
      <w:r w:rsidRPr="00F6206E">
        <w:rPr>
          <w:rFonts w:ascii="Trebuchet MS" w:hAnsi="Trebuchet MS" w:cs="Arial"/>
          <w:b/>
          <w:bCs/>
          <w:i/>
          <w:iCs/>
          <w:sz w:val="20"/>
        </w:rPr>
        <w:t>Client</w:t>
      </w:r>
      <w:r w:rsidRPr="00F6206E">
        <w:rPr>
          <w:rFonts w:ascii="Trebuchet MS" w:hAnsi="Trebuchet MS" w:cs="Arial"/>
          <w:sz w:val="20"/>
        </w:rPr>
        <w:tab/>
      </w:r>
      <w:r w:rsidRPr="00F6206E">
        <w:rPr>
          <w:rFonts w:ascii="Trebuchet MS" w:hAnsi="Trebuchet MS" w:cs="Arial"/>
          <w:b/>
          <w:bCs/>
          <w:sz w:val="20"/>
        </w:rPr>
        <w:t>Hewlett-Packard</w:t>
      </w:r>
    </w:p>
    <w:p w:rsidR="00EF0F5A" w:rsidRPr="00F6206E" w:rsidRDefault="00EF0F5A">
      <w:pPr>
        <w:pStyle w:val="Header"/>
        <w:tabs>
          <w:tab w:val="clear" w:pos="4320"/>
          <w:tab w:val="clear" w:pos="8640"/>
        </w:tabs>
        <w:ind w:left="2880" w:hanging="2880"/>
        <w:rPr>
          <w:rFonts w:ascii="Trebuchet MS" w:hAnsi="Trebuchet MS" w:cs="Arial"/>
          <w:sz w:val="20"/>
        </w:rPr>
      </w:pPr>
      <w:proofErr w:type="gramStart"/>
      <w:r>
        <w:rPr>
          <w:rFonts w:ascii="Trebuchet MS" w:hAnsi="Trebuchet MS" w:cs="Arial"/>
          <w:b/>
          <w:bCs/>
          <w:i/>
          <w:iCs/>
          <w:sz w:val="20"/>
        </w:rPr>
        <w:t>Duration :</w:t>
      </w:r>
      <w:proofErr w:type="gramEnd"/>
      <w:r>
        <w:rPr>
          <w:rFonts w:ascii="Trebuchet MS" w:hAnsi="Trebuchet MS" w:cs="Arial"/>
          <w:b/>
          <w:bCs/>
          <w:i/>
          <w:iCs/>
          <w:sz w:val="20"/>
        </w:rPr>
        <w:t xml:space="preserve"> Jan 2005 – Jan 200</w:t>
      </w:r>
      <w:r w:rsidR="00C262A5">
        <w:rPr>
          <w:rFonts w:ascii="Trebuchet MS" w:hAnsi="Trebuchet MS" w:cs="Arial"/>
          <w:b/>
          <w:bCs/>
          <w:i/>
          <w:iCs/>
          <w:sz w:val="20"/>
        </w:rPr>
        <w:t>7</w:t>
      </w:r>
    </w:p>
    <w:p w:rsidR="007D6BE9" w:rsidRPr="00F6206E" w:rsidRDefault="007D6BE9">
      <w:pPr>
        <w:pStyle w:val="Header"/>
        <w:tabs>
          <w:tab w:val="clear" w:pos="4320"/>
          <w:tab w:val="clear" w:pos="8640"/>
        </w:tabs>
        <w:ind w:firstLine="720"/>
        <w:rPr>
          <w:rFonts w:ascii="Trebuchet MS" w:hAnsi="Trebuchet MS" w:cs="Arial"/>
          <w:sz w:val="20"/>
        </w:rPr>
      </w:pPr>
    </w:p>
    <w:p w:rsidR="007D6BE9" w:rsidRPr="00F6206E" w:rsidRDefault="007D6BE9">
      <w:pPr>
        <w:pStyle w:val="Header"/>
        <w:tabs>
          <w:tab w:val="clear" w:pos="4320"/>
          <w:tab w:val="clear" w:pos="8640"/>
        </w:tabs>
        <w:ind w:firstLine="720"/>
        <w:rPr>
          <w:rFonts w:ascii="Trebuchet MS" w:hAnsi="Trebuchet MS" w:cs="Arial"/>
          <w:sz w:val="20"/>
        </w:rPr>
      </w:pPr>
      <w:r w:rsidRPr="00F6206E">
        <w:rPr>
          <w:rFonts w:ascii="Trebuchet MS" w:hAnsi="Trebuchet MS" w:cs="Arial"/>
          <w:sz w:val="20"/>
        </w:rPr>
        <w:t xml:space="preserve">HP has begun a new phase of marketing with the introduction of a global Marketing Resource Management (MRM) process, a key piece of the overall HP marketing infrastructure. This will facilitate internal and external communications across businesses and geographies by ensuring consistent use of marketing terminology, make us more responsive to the needs of both our customers and our sales channels, and enable us to best target our marketing spend and provide optimum return on that investment. This has gone live on all the regions of HP (WW, </w:t>
      </w:r>
      <w:smartTag w:uri="urn:schemas-microsoft-com:office:smarttags" w:element="country-region">
        <w:r w:rsidRPr="00F6206E">
          <w:rPr>
            <w:rFonts w:ascii="Trebuchet MS" w:hAnsi="Trebuchet MS" w:cs="Arial"/>
            <w:sz w:val="20"/>
          </w:rPr>
          <w:t>Americas</w:t>
        </w:r>
      </w:smartTag>
      <w:r w:rsidRPr="00F6206E">
        <w:rPr>
          <w:rFonts w:ascii="Trebuchet MS" w:hAnsi="Trebuchet MS" w:cs="Arial"/>
          <w:sz w:val="20"/>
        </w:rPr>
        <w:t xml:space="preserve">, APAC, </w:t>
      </w:r>
      <w:proofErr w:type="gramStart"/>
      <w:r w:rsidRPr="00F6206E">
        <w:rPr>
          <w:rFonts w:ascii="Trebuchet MS" w:hAnsi="Trebuchet MS" w:cs="Arial"/>
          <w:sz w:val="20"/>
        </w:rPr>
        <w:t>Japan</w:t>
      </w:r>
      <w:proofErr w:type="gramEnd"/>
      <w:r w:rsidRPr="00F6206E">
        <w:rPr>
          <w:rFonts w:ascii="Trebuchet MS" w:hAnsi="Trebuchet MS" w:cs="Arial"/>
          <w:sz w:val="20"/>
        </w:rPr>
        <w:t>).</w:t>
      </w:r>
    </w:p>
    <w:p w:rsidR="007D6BE9" w:rsidRPr="00F6206E" w:rsidRDefault="007D6BE9">
      <w:pPr>
        <w:pStyle w:val="Header"/>
        <w:tabs>
          <w:tab w:val="clear" w:pos="4320"/>
          <w:tab w:val="clear" w:pos="8640"/>
        </w:tabs>
        <w:ind w:firstLine="720"/>
        <w:rPr>
          <w:rFonts w:ascii="Trebuchet MS" w:hAnsi="Trebuchet MS" w:cs="Arial"/>
          <w:sz w:val="20"/>
        </w:rPr>
      </w:pPr>
    </w:p>
    <w:p w:rsidR="007D6BE9" w:rsidRPr="00F6206E" w:rsidRDefault="007D6BE9">
      <w:pPr>
        <w:pStyle w:val="Header"/>
        <w:tabs>
          <w:tab w:val="clear" w:pos="4320"/>
          <w:tab w:val="clear" w:pos="8640"/>
        </w:tabs>
        <w:ind w:firstLine="720"/>
        <w:rPr>
          <w:rFonts w:ascii="Trebuchet MS" w:hAnsi="Trebuchet MS" w:cs="Arial"/>
          <w:sz w:val="20"/>
        </w:rPr>
      </w:pPr>
      <w:r w:rsidRPr="00F6206E">
        <w:rPr>
          <w:rFonts w:ascii="Trebuchet MS" w:hAnsi="Trebuchet MS" w:cs="Arial"/>
          <w:sz w:val="20"/>
        </w:rPr>
        <w:t>MRM main focus is on the total expenses monitored in each quarter. MRM has some entities like Initiatives, Budgets, Programs and Campaigns.</w:t>
      </w:r>
    </w:p>
    <w:p w:rsidR="001E205E" w:rsidRDefault="001E205E">
      <w:pPr>
        <w:pStyle w:val="Header"/>
        <w:tabs>
          <w:tab w:val="clear" w:pos="4320"/>
          <w:tab w:val="clear" w:pos="8640"/>
        </w:tabs>
        <w:rPr>
          <w:rFonts w:ascii="Trebuchet MS" w:hAnsi="Trebuchet MS" w:cs="Arial"/>
          <w:b/>
          <w:bCs/>
          <w:sz w:val="20"/>
        </w:rPr>
      </w:pPr>
    </w:p>
    <w:p w:rsidR="00795387" w:rsidRDefault="00795387">
      <w:pPr>
        <w:pStyle w:val="Header"/>
        <w:tabs>
          <w:tab w:val="clear" w:pos="4320"/>
          <w:tab w:val="clear" w:pos="8640"/>
        </w:tabs>
        <w:rPr>
          <w:rFonts w:ascii="Trebuchet MS" w:hAnsi="Trebuchet MS" w:cs="Arial"/>
          <w:b/>
          <w:bCs/>
          <w:sz w:val="20"/>
        </w:rPr>
      </w:pPr>
    </w:p>
    <w:p w:rsidR="007D6BE9" w:rsidRPr="00F6206E" w:rsidRDefault="007D6BE9">
      <w:pPr>
        <w:pStyle w:val="Header"/>
        <w:tabs>
          <w:tab w:val="clear" w:pos="4320"/>
          <w:tab w:val="clear" w:pos="8640"/>
        </w:tabs>
        <w:rPr>
          <w:rFonts w:ascii="Trebuchet MS" w:hAnsi="Trebuchet MS" w:cs="Arial"/>
          <w:b/>
          <w:bCs/>
          <w:sz w:val="20"/>
        </w:rPr>
      </w:pPr>
      <w:r w:rsidRPr="00F6206E">
        <w:rPr>
          <w:rFonts w:ascii="Trebuchet MS" w:hAnsi="Trebuchet MS" w:cs="Arial"/>
          <w:b/>
          <w:bCs/>
          <w:sz w:val="20"/>
        </w:rPr>
        <w:t xml:space="preserve">External Systems Implemented: Smart Buy and SAP, </w:t>
      </w:r>
      <w:proofErr w:type="spellStart"/>
      <w:r w:rsidRPr="00F6206E">
        <w:rPr>
          <w:rFonts w:ascii="Trebuchet MS" w:hAnsi="Trebuchet MS"/>
          <w:b/>
          <w:sz w:val="20"/>
        </w:rPr>
        <w:t>eQuate</w:t>
      </w:r>
      <w:proofErr w:type="spellEnd"/>
      <w:r w:rsidRPr="00F6206E">
        <w:rPr>
          <w:rFonts w:ascii="Trebuchet MS" w:hAnsi="Trebuchet MS" w:cs="Arial"/>
          <w:b/>
          <w:bCs/>
          <w:sz w:val="20"/>
        </w:rPr>
        <w:t xml:space="preserve"> and Validity.</w:t>
      </w:r>
    </w:p>
    <w:p w:rsidR="007D6BE9" w:rsidRPr="00F6206E" w:rsidRDefault="007D6BE9">
      <w:pPr>
        <w:pStyle w:val="Header"/>
        <w:tabs>
          <w:tab w:val="clear" w:pos="4320"/>
          <w:tab w:val="clear" w:pos="8640"/>
        </w:tabs>
        <w:rPr>
          <w:rFonts w:ascii="Trebuchet MS" w:hAnsi="Trebuchet MS" w:cs="Arial"/>
          <w:b/>
          <w:bCs/>
          <w:sz w:val="20"/>
        </w:rPr>
      </w:pPr>
    </w:p>
    <w:p w:rsidR="007D6BE9" w:rsidRPr="00F6206E" w:rsidRDefault="007D6BE9">
      <w:pPr>
        <w:pStyle w:val="Header"/>
        <w:tabs>
          <w:tab w:val="clear" w:pos="4320"/>
          <w:tab w:val="clear" w:pos="8640"/>
        </w:tabs>
        <w:rPr>
          <w:rFonts w:ascii="Trebuchet MS" w:hAnsi="Trebuchet MS" w:cs="Arial"/>
          <w:sz w:val="20"/>
        </w:rPr>
      </w:pPr>
      <w:r w:rsidRPr="00F6206E">
        <w:rPr>
          <w:rFonts w:ascii="Trebuchet MS" w:hAnsi="Trebuchet MS" w:cs="Arial"/>
          <w:b/>
          <w:bCs/>
          <w:sz w:val="20"/>
        </w:rPr>
        <w:tab/>
        <w:t>Smart Buy</w:t>
      </w:r>
      <w:r w:rsidRPr="00F6206E">
        <w:rPr>
          <w:rFonts w:ascii="Trebuchet MS" w:hAnsi="Trebuchet MS" w:cs="Arial"/>
          <w:sz w:val="20"/>
        </w:rPr>
        <w:t xml:space="preserve"> is HP’s Online Purchasing Tool for “Indirect” Goods &amp; Services built on by</w:t>
      </w:r>
      <w:ins w:id="0" w:author="Astha Singhal" w:date="2004-02-04T13:57:00Z">
        <w:r w:rsidRPr="00F6206E">
          <w:rPr>
            <w:rFonts w:ascii="Trebuchet MS" w:hAnsi="Trebuchet MS" w:cs="Arial"/>
            <w:sz w:val="20"/>
          </w:rPr>
          <w:t xml:space="preserve"> </w:t>
        </w:r>
      </w:ins>
      <w:proofErr w:type="spellStart"/>
      <w:r w:rsidRPr="00F6206E">
        <w:rPr>
          <w:rFonts w:ascii="Trebuchet MS" w:hAnsi="Trebuchet MS" w:cs="Arial"/>
          <w:sz w:val="20"/>
        </w:rPr>
        <w:t>Ariba</w:t>
      </w:r>
      <w:proofErr w:type="spellEnd"/>
      <w:r w:rsidRPr="00F6206E">
        <w:rPr>
          <w:rFonts w:ascii="Trebuchet MS" w:hAnsi="Trebuchet MS" w:cs="Arial"/>
          <w:sz w:val="20"/>
        </w:rPr>
        <w:t xml:space="preserve"> Buyer platform. Smart Buy enables users to buy operational goods and services by automating purchasing, authorization rules, and receipt processes while linking to appropriate payment mechanisms.</w:t>
      </w:r>
    </w:p>
    <w:p w:rsidR="007D6BE9" w:rsidRPr="00F6206E" w:rsidRDefault="007D6BE9">
      <w:pPr>
        <w:pStyle w:val="Header"/>
        <w:tabs>
          <w:tab w:val="clear" w:pos="4320"/>
          <w:tab w:val="clear" w:pos="8640"/>
        </w:tabs>
        <w:rPr>
          <w:rFonts w:ascii="Trebuchet MS" w:hAnsi="Trebuchet MS" w:cs="Arial"/>
          <w:sz w:val="20"/>
        </w:rPr>
      </w:pPr>
    </w:p>
    <w:p w:rsidR="007D6BE9" w:rsidRPr="00F6206E" w:rsidRDefault="007D6BE9">
      <w:pPr>
        <w:pStyle w:val="Header"/>
        <w:tabs>
          <w:tab w:val="clear" w:pos="4320"/>
          <w:tab w:val="clear" w:pos="8640"/>
        </w:tabs>
        <w:rPr>
          <w:rFonts w:ascii="Trebuchet MS" w:hAnsi="Trebuchet MS" w:cs="Arial"/>
          <w:sz w:val="20"/>
        </w:rPr>
      </w:pPr>
      <w:r w:rsidRPr="00F6206E">
        <w:rPr>
          <w:rFonts w:ascii="Trebuchet MS" w:hAnsi="Trebuchet MS" w:cs="Arial"/>
          <w:sz w:val="20"/>
        </w:rPr>
        <w:tab/>
      </w:r>
      <w:r w:rsidRPr="00F6206E">
        <w:rPr>
          <w:rFonts w:ascii="Trebuchet MS" w:hAnsi="Trebuchet MS" w:cs="Arial"/>
          <w:b/>
          <w:bCs/>
          <w:sz w:val="20"/>
        </w:rPr>
        <w:t>SAP</w:t>
      </w:r>
      <w:r w:rsidRPr="00F6206E">
        <w:rPr>
          <w:rFonts w:ascii="Trebuchet MS" w:hAnsi="Trebuchet MS" w:cs="Arial"/>
          <w:sz w:val="20"/>
        </w:rPr>
        <w:t xml:space="preserve"> is the </w:t>
      </w:r>
      <w:proofErr w:type="spellStart"/>
      <w:r w:rsidRPr="00F6206E">
        <w:rPr>
          <w:rFonts w:ascii="Trebuchet MS" w:hAnsi="Trebuchet MS" w:cs="Arial"/>
          <w:sz w:val="20"/>
        </w:rPr>
        <w:t>world wide</w:t>
      </w:r>
      <w:proofErr w:type="spellEnd"/>
      <w:r w:rsidRPr="00F6206E">
        <w:rPr>
          <w:rFonts w:ascii="Trebuchet MS" w:hAnsi="Trebuchet MS" w:cs="Arial"/>
          <w:sz w:val="20"/>
        </w:rPr>
        <w:t xml:space="preserve"> system for accounts payable. It would be used for getting invoice information to Siebel.  For Indirect procurement (IP) the Purchase Orders (PO) are sent from Smart Buy to SAP. Invoice information related to these </w:t>
      </w:r>
      <w:smartTag w:uri="urn:schemas-microsoft-com:office:smarttags" w:element="place">
        <w:r w:rsidRPr="00F6206E">
          <w:rPr>
            <w:rFonts w:ascii="Trebuchet MS" w:hAnsi="Trebuchet MS" w:cs="Arial"/>
            <w:sz w:val="20"/>
          </w:rPr>
          <w:t>PO</w:t>
        </w:r>
      </w:smartTag>
      <w:r w:rsidRPr="00F6206E">
        <w:rPr>
          <w:rFonts w:ascii="Trebuchet MS" w:hAnsi="Trebuchet MS" w:cs="Arial"/>
          <w:sz w:val="20"/>
        </w:rPr>
        <w:t xml:space="preserve">’s would be sent to Siebel. BPO’s </w:t>
      </w:r>
      <w:r w:rsidRPr="00F6206E">
        <w:rPr>
          <w:rFonts w:ascii="Trebuchet MS" w:hAnsi="Trebuchet MS" w:cs="Arial"/>
          <w:sz w:val="20"/>
        </w:rPr>
        <w:lastRenderedPageBreak/>
        <w:t>related invoices should not be sent to Siebel. They would be managed manually within Siebel. Please refer the Process document for further details.</w:t>
      </w:r>
    </w:p>
    <w:p w:rsidR="007D6BE9" w:rsidRPr="00F6206E" w:rsidRDefault="007D6BE9">
      <w:pPr>
        <w:rPr>
          <w:rFonts w:ascii="Trebuchet MS" w:hAnsi="Trebuchet MS"/>
        </w:rPr>
      </w:pPr>
    </w:p>
    <w:p w:rsidR="004A7B6F" w:rsidRDefault="004A7B6F">
      <w:pPr>
        <w:pStyle w:val="Text"/>
        <w:jc w:val="both"/>
        <w:rPr>
          <w:rFonts w:ascii="Trebuchet MS" w:hAnsi="Trebuchet MS"/>
          <w:b/>
          <w:sz w:val="20"/>
        </w:rPr>
      </w:pPr>
    </w:p>
    <w:p w:rsidR="004A7B6F" w:rsidRDefault="004A7B6F">
      <w:pPr>
        <w:pStyle w:val="Text"/>
        <w:jc w:val="both"/>
        <w:rPr>
          <w:rFonts w:ascii="Trebuchet MS" w:hAnsi="Trebuchet MS"/>
          <w:b/>
          <w:sz w:val="20"/>
        </w:rPr>
      </w:pPr>
    </w:p>
    <w:p w:rsidR="007D6BE9" w:rsidRPr="00F6206E" w:rsidRDefault="007D6BE9">
      <w:pPr>
        <w:pStyle w:val="Text"/>
        <w:jc w:val="both"/>
        <w:rPr>
          <w:rFonts w:ascii="Trebuchet MS" w:hAnsi="Trebuchet MS"/>
          <w:sz w:val="20"/>
        </w:rPr>
      </w:pPr>
      <w:proofErr w:type="spellStart"/>
      <w:proofErr w:type="gramStart"/>
      <w:r w:rsidRPr="00F6206E">
        <w:rPr>
          <w:rFonts w:ascii="Trebuchet MS" w:hAnsi="Trebuchet MS"/>
          <w:b/>
          <w:sz w:val="20"/>
        </w:rPr>
        <w:t>eQuate</w:t>
      </w:r>
      <w:proofErr w:type="spellEnd"/>
      <w:proofErr w:type="gramEnd"/>
      <w:r w:rsidRPr="00F6206E">
        <w:rPr>
          <w:rFonts w:ascii="Trebuchet MS" w:hAnsi="Trebuchet MS"/>
          <w:b/>
          <w:sz w:val="20"/>
        </w:rPr>
        <w:t xml:space="preserve"> </w:t>
      </w:r>
      <w:r w:rsidRPr="00F6206E">
        <w:rPr>
          <w:rFonts w:ascii="Trebuchet MS" w:hAnsi="Trebuchet MS"/>
          <w:sz w:val="20"/>
        </w:rPr>
        <w:t xml:space="preserve">is a worldwide system for HP Inter-Company billing, Internal Invoices and Journal Vouchers. Funding through soft dollar movement for Program and Campaign is done by marketing users using </w:t>
      </w:r>
      <w:proofErr w:type="spellStart"/>
      <w:r w:rsidRPr="00F6206E">
        <w:rPr>
          <w:rFonts w:ascii="Trebuchet MS" w:hAnsi="Trebuchet MS"/>
          <w:sz w:val="20"/>
        </w:rPr>
        <w:t>eQuate</w:t>
      </w:r>
      <w:proofErr w:type="spellEnd"/>
      <w:r w:rsidRPr="00F6206E">
        <w:rPr>
          <w:rFonts w:ascii="Trebuchet MS" w:hAnsi="Trebuchet MS"/>
          <w:sz w:val="20"/>
        </w:rPr>
        <w:t xml:space="preserve">. Siebel MRM has a requirement to display all Inter-Company Billing, Internal Invoices and Journal Vouchers related to a Marketing Campaign in Siebel. The ‘Marketing Code’ field in </w:t>
      </w:r>
      <w:proofErr w:type="spellStart"/>
      <w:r w:rsidRPr="00F6206E">
        <w:rPr>
          <w:rFonts w:ascii="Trebuchet MS" w:hAnsi="Trebuchet MS"/>
          <w:sz w:val="20"/>
        </w:rPr>
        <w:t>eQuate</w:t>
      </w:r>
      <w:proofErr w:type="spellEnd"/>
      <w:r w:rsidRPr="00F6206E">
        <w:rPr>
          <w:rFonts w:ascii="Trebuchet MS" w:hAnsi="Trebuchet MS"/>
          <w:sz w:val="20"/>
        </w:rPr>
        <w:t xml:space="preserve"> links the transaction to MRM Campaign. User’s fill-in MRM ‘Campaign Id’ in the ‘Marketing Code’ field when posting </w:t>
      </w:r>
      <w:proofErr w:type="spellStart"/>
      <w:r w:rsidRPr="00F6206E">
        <w:rPr>
          <w:rFonts w:ascii="Trebuchet MS" w:hAnsi="Trebuchet MS"/>
          <w:sz w:val="20"/>
        </w:rPr>
        <w:t>eQuate</w:t>
      </w:r>
      <w:proofErr w:type="spellEnd"/>
      <w:r w:rsidRPr="00F6206E">
        <w:rPr>
          <w:rFonts w:ascii="Trebuchet MS" w:hAnsi="Trebuchet MS"/>
          <w:sz w:val="20"/>
        </w:rPr>
        <w:t xml:space="preserve"> transaction.</w:t>
      </w:r>
    </w:p>
    <w:p w:rsidR="007D6BE9" w:rsidRPr="00F6206E" w:rsidRDefault="007D6BE9">
      <w:pPr>
        <w:pStyle w:val="Text"/>
        <w:jc w:val="both"/>
        <w:rPr>
          <w:rFonts w:ascii="Trebuchet MS" w:hAnsi="Trebuchet MS"/>
          <w:sz w:val="20"/>
        </w:rPr>
      </w:pPr>
    </w:p>
    <w:p w:rsidR="007D6BE9" w:rsidRPr="00F6206E" w:rsidRDefault="007D6BE9">
      <w:pPr>
        <w:jc w:val="both"/>
        <w:rPr>
          <w:rFonts w:ascii="Trebuchet MS" w:hAnsi="Trebuchet MS"/>
        </w:rPr>
      </w:pPr>
      <w:r w:rsidRPr="00F6206E">
        <w:rPr>
          <w:rFonts w:ascii="Trebuchet MS" w:hAnsi="Trebuchet MS"/>
          <w:b/>
        </w:rPr>
        <w:t xml:space="preserve">Validity </w:t>
      </w:r>
      <w:r w:rsidRPr="00F6206E">
        <w:rPr>
          <w:rFonts w:ascii="Trebuchet MS" w:hAnsi="Trebuchet MS"/>
        </w:rPr>
        <w:t>allows client applications to communicate with validity services to validate Cost Locations.</w:t>
      </w:r>
    </w:p>
    <w:p w:rsidR="007D6BE9" w:rsidRPr="00F6206E" w:rsidRDefault="007D6BE9">
      <w:pPr>
        <w:pStyle w:val="Text"/>
        <w:jc w:val="both"/>
        <w:rPr>
          <w:rFonts w:ascii="Trebuchet MS" w:hAnsi="Trebuchet MS"/>
          <w:sz w:val="20"/>
        </w:rPr>
      </w:pPr>
    </w:p>
    <w:p w:rsidR="007D6BE9" w:rsidRPr="00F6206E" w:rsidRDefault="007D6BE9">
      <w:pPr>
        <w:rPr>
          <w:rFonts w:ascii="Trebuchet MS" w:hAnsi="Trebuchet MS" w:cs="Arial"/>
          <w:b/>
          <w:szCs w:val="22"/>
        </w:rPr>
      </w:pPr>
      <w:r w:rsidRPr="00F6206E">
        <w:rPr>
          <w:rFonts w:ascii="Trebuchet MS" w:hAnsi="Trebuchet MS" w:cs="Arial"/>
          <w:b/>
          <w:szCs w:val="22"/>
        </w:rPr>
        <w:t>Role:</w:t>
      </w:r>
    </w:p>
    <w:p w:rsidR="007D6BE9" w:rsidRPr="00F6206E" w:rsidRDefault="007D6BE9">
      <w:pPr>
        <w:rPr>
          <w:rFonts w:ascii="Trebuchet MS" w:hAnsi="Trebuchet MS" w:cs="Arial"/>
          <w:b/>
          <w:szCs w:val="22"/>
        </w:rPr>
      </w:pPr>
    </w:p>
    <w:p w:rsidR="007D6BE9" w:rsidRPr="007F41CB" w:rsidRDefault="007D6BE9" w:rsidP="007F41CB">
      <w:pPr>
        <w:pStyle w:val="BodyText"/>
        <w:numPr>
          <w:ilvl w:val="0"/>
          <w:numId w:val="30"/>
        </w:numPr>
        <w:jc w:val="both"/>
        <w:rPr>
          <w:rFonts w:ascii="Trebuchet MS" w:hAnsi="Trebuchet MS" w:cs="Tahoma"/>
          <w:sz w:val="20"/>
        </w:rPr>
      </w:pPr>
      <w:r w:rsidRPr="00F6206E">
        <w:rPr>
          <w:rFonts w:ascii="Trebuchet MS" w:hAnsi="Trebuchet MS" w:cs="Tahoma"/>
          <w:sz w:val="20"/>
        </w:rPr>
        <w:t>Respond to issues escalated from Help Desk</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Document issues history in BLT</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Update L1 Helpdesk of status of issue</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Insert request into WITS if a case has to be followed up by the WW development team</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Escalate issues to L3 Regional, WW L3 and L4 accordingly</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Ensure system is operating within performance targets</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Coordinate with infrastructure team on system outages</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Forward code-base enhancement requests to WWL3</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Ensure change management process is followed for region-level changes</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Identify root causes and analyze trends in submitted issues</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Proactively and routinely monitor system performance</w:t>
      </w:r>
    </w:p>
    <w:p w:rsidR="007D6BE9" w:rsidRPr="00F6206E" w:rsidRDefault="007D6BE9">
      <w:pPr>
        <w:pStyle w:val="BodyText"/>
        <w:numPr>
          <w:ilvl w:val="0"/>
          <w:numId w:val="30"/>
        </w:numPr>
        <w:jc w:val="both"/>
        <w:rPr>
          <w:rFonts w:ascii="Trebuchet MS" w:hAnsi="Trebuchet MS" w:cs="Tahoma"/>
          <w:sz w:val="20"/>
        </w:rPr>
      </w:pPr>
      <w:r w:rsidRPr="00F6206E">
        <w:rPr>
          <w:rFonts w:ascii="Trebuchet MS" w:hAnsi="Trebuchet MS" w:cs="Tahoma"/>
          <w:sz w:val="20"/>
        </w:rPr>
        <w:t>Provide training and counseling as needed</w:t>
      </w:r>
    </w:p>
    <w:p w:rsidR="007D6BE9" w:rsidRPr="00F6206E" w:rsidRDefault="007D6BE9">
      <w:pPr>
        <w:pStyle w:val="BodyText"/>
        <w:numPr>
          <w:ilvl w:val="0"/>
          <w:numId w:val="30"/>
        </w:numPr>
        <w:jc w:val="both"/>
        <w:rPr>
          <w:rFonts w:ascii="Trebuchet MS" w:hAnsi="Trebuchet MS" w:cs="Tahoma"/>
          <w:color w:val="000000"/>
          <w:sz w:val="20"/>
        </w:rPr>
      </w:pPr>
      <w:r w:rsidRPr="00F6206E">
        <w:rPr>
          <w:rFonts w:ascii="Trebuchet MS" w:hAnsi="Trebuchet MS" w:cs="Tahoma"/>
          <w:color w:val="000000"/>
          <w:sz w:val="20"/>
        </w:rPr>
        <w:t>Maintain user distribution lists for downtime alert notifications</w:t>
      </w:r>
    </w:p>
    <w:p w:rsidR="00BF583B" w:rsidRDefault="00BF583B">
      <w:pPr>
        <w:rPr>
          <w:rFonts w:ascii="Trebuchet MS" w:hAnsi="Trebuchet MS"/>
          <w:b/>
        </w:rPr>
      </w:pPr>
    </w:p>
    <w:p w:rsidR="007D6BE9" w:rsidRPr="00F6206E" w:rsidRDefault="007D6BE9">
      <w:pPr>
        <w:rPr>
          <w:rFonts w:ascii="Trebuchet MS" w:hAnsi="Trebuchet MS"/>
          <w:b/>
        </w:rPr>
      </w:pPr>
      <w:r w:rsidRPr="00F6206E">
        <w:rPr>
          <w:rFonts w:ascii="Trebuchet MS" w:hAnsi="Trebuchet MS"/>
          <w:b/>
        </w:rPr>
        <w:t>Personal Details:</w:t>
      </w:r>
    </w:p>
    <w:p w:rsidR="007D6BE9" w:rsidRPr="00F6206E" w:rsidRDefault="007D6BE9">
      <w:pPr>
        <w:rPr>
          <w:rFonts w:ascii="Trebuchet MS" w:hAnsi="Trebuchet MS"/>
          <w:b/>
        </w:rPr>
      </w:pPr>
    </w:p>
    <w:p w:rsidR="007D6BE9" w:rsidRPr="00F6206E" w:rsidRDefault="007D6BE9">
      <w:pPr>
        <w:pStyle w:val="Heading1"/>
        <w:tabs>
          <w:tab w:val="clear" w:pos="2580"/>
          <w:tab w:val="clear" w:pos="3510"/>
          <w:tab w:val="clear" w:pos="3810"/>
        </w:tabs>
        <w:rPr>
          <w:rFonts w:ascii="Trebuchet MS" w:hAnsi="Trebuchet MS"/>
          <w:sz w:val="20"/>
        </w:rPr>
      </w:pPr>
      <w:r w:rsidRPr="00F6206E">
        <w:rPr>
          <w:rFonts w:ascii="Trebuchet MS" w:hAnsi="Trebuchet MS"/>
          <w:sz w:val="20"/>
        </w:rPr>
        <w:t>Full name</w:t>
      </w:r>
      <w:r w:rsidRPr="00F6206E">
        <w:rPr>
          <w:rFonts w:ascii="Trebuchet MS" w:hAnsi="Trebuchet MS"/>
          <w:sz w:val="20"/>
        </w:rPr>
        <w:tab/>
      </w:r>
      <w:r w:rsidRPr="00F6206E">
        <w:rPr>
          <w:rFonts w:ascii="Trebuchet MS" w:hAnsi="Trebuchet MS"/>
          <w:sz w:val="20"/>
        </w:rPr>
        <w:tab/>
        <w:t xml:space="preserve">: </w:t>
      </w:r>
      <w:r w:rsidRPr="00F6206E">
        <w:rPr>
          <w:rFonts w:ascii="Trebuchet MS" w:hAnsi="Trebuchet MS"/>
          <w:sz w:val="20"/>
        </w:rPr>
        <w:tab/>
      </w:r>
      <w:proofErr w:type="spellStart"/>
      <w:r w:rsidRPr="00F6206E">
        <w:rPr>
          <w:rFonts w:ascii="Trebuchet MS" w:hAnsi="Trebuchet MS"/>
          <w:sz w:val="20"/>
        </w:rPr>
        <w:t>Rajesh.L</w:t>
      </w:r>
      <w:proofErr w:type="spellEnd"/>
    </w:p>
    <w:p w:rsidR="007D6BE9" w:rsidRPr="00F6206E" w:rsidRDefault="007D6BE9">
      <w:pPr>
        <w:rPr>
          <w:rFonts w:ascii="Trebuchet MS" w:hAnsi="Trebuchet MS"/>
        </w:rPr>
      </w:pPr>
    </w:p>
    <w:p w:rsidR="007D6BE9" w:rsidRPr="00F6206E" w:rsidRDefault="007D6BE9">
      <w:pPr>
        <w:rPr>
          <w:rFonts w:ascii="Trebuchet MS" w:hAnsi="Trebuchet MS"/>
        </w:rPr>
      </w:pPr>
      <w:r w:rsidRPr="00F6206E">
        <w:rPr>
          <w:rFonts w:ascii="Trebuchet MS" w:hAnsi="Trebuchet MS"/>
        </w:rPr>
        <w:t>Date of birth</w:t>
      </w:r>
      <w:r w:rsidRPr="00F6206E">
        <w:rPr>
          <w:rFonts w:ascii="Trebuchet MS" w:hAnsi="Trebuchet MS"/>
        </w:rPr>
        <w:tab/>
      </w:r>
      <w:r w:rsidRPr="00F6206E">
        <w:rPr>
          <w:rFonts w:ascii="Trebuchet MS" w:hAnsi="Trebuchet MS"/>
        </w:rPr>
        <w:tab/>
        <w:t xml:space="preserve">: </w:t>
      </w:r>
      <w:r w:rsidRPr="00F6206E">
        <w:rPr>
          <w:rFonts w:ascii="Trebuchet MS" w:hAnsi="Trebuchet MS"/>
        </w:rPr>
        <w:tab/>
        <w:t>5</w:t>
      </w:r>
      <w:r w:rsidRPr="00F6206E">
        <w:rPr>
          <w:rFonts w:ascii="Trebuchet MS" w:hAnsi="Trebuchet MS"/>
          <w:vertAlign w:val="superscript"/>
        </w:rPr>
        <w:t>th</w:t>
      </w:r>
      <w:r w:rsidRPr="00F6206E">
        <w:rPr>
          <w:rFonts w:ascii="Trebuchet MS" w:hAnsi="Trebuchet MS"/>
        </w:rPr>
        <w:t xml:space="preserve"> Jun 1980.</w:t>
      </w:r>
    </w:p>
    <w:p w:rsidR="007D6BE9" w:rsidRPr="00F6206E" w:rsidRDefault="007D6BE9">
      <w:pPr>
        <w:rPr>
          <w:rFonts w:ascii="Trebuchet MS" w:hAnsi="Trebuchet MS"/>
        </w:rPr>
      </w:pPr>
    </w:p>
    <w:p w:rsidR="007D6BE9" w:rsidRPr="00F6206E" w:rsidRDefault="007D6BE9">
      <w:pPr>
        <w:rPr>
          <w:rFonts w:ascii="Trebuchet MS" w:hAnsi="Trebuchet MS"/>
        </w:rPr>
      </w:pPr>
      <w:r w:rsidRPr="00F6206E">
        <w:rPr>
          <w:rFonts w:ascii="Trebuchet MS" w:hAnsi="Trebuchet MS"/>
        </w:rPr>
        <w:t>Email</w:t>
      </w:r>
      <w:r w:rsidRPr="00F6206E">
        <w:rPr>
          <w:rFonts w:ascii="Trebuchet MS" w:hAnsi="Trebuchet MS"/>
        </w:rPr>
        <w:tab/>
      </w:r>
      <w:r w:rsidRPr="00F6206E">
        <w:rPr>
          <w:rFonts w:ascii="Trebuchet MS" w:hAnsi="Trebuchet MS"/>
        </w:rPr>
        <w:tab/>
      </w:r>
      <w:r w:rsidRPr="00F6206E">
        <w:rPr>
          <w:rFonts w:ascii="Trebuchet MS" w:hAnsi="Trebuchet MS"/>
        </w:rPr>
        <w:tab/>
        <w:t xml:space="preserve">:      </w:t>
      </w:r>
      <w:r w:rsidR="0071797E">
        <w:rPr>
          <w:rFonts w:ascii="Trebuchet MS" w:hAnsi="Trebuchet MS"/>
        </w:rPr>
        <w:tab/>
      </w:r>
      <w:smartTag w:uri="urn:schemas-microsoft-com:office:smarttags" w:element="PersonName">
        <w:r w:rsidRPr="00F6206E">
          <w:rPr>
            <w:rFonts w:ascii="Trebuchet MS" w:hAnsi="Trebuchet MS"/>
          </w:rPr>
          <w:t>lingam_rajesh@rediffmail.com</w:t>
        </w:r>
      </w:smartTag>
      <w:r w:rsidRPr="00F6206E">
        <w:rPr>
          <w:rFonts w:ascii="Trebuchet MS" w:hAnsi="Trebuchet MS"/>
        </w:rPr>
        <w:t>,lingam</w:t>
      </w:r>
      <w:r w:rsidR="00D23FF1">
        <w:rPr>
          <w:rFonts w:ascii="Trebuchet MS" w:hAnsi="Trebuchet MS"/>
        </w:rPr>
        <w:t>raje</w:t>
      </w:r>
      <w:r w:rsidRPr="00F6206E">
        <w:rPr>
          <w:rFonts w:ascii="Trebuchet MS" w:hAnsi="Trebuchet MS"/>
        </w:rPr>
        <w:t>@</w:t>
      </w:r>
      <w:r w:rsidR="00D23FF1">
        <w:rPr>
          <w:rFonts w:ascii="Trebuchet MS" w:hAnsi="Trebuchet MS"/>
        </w:rPr>
        <w:t>gmail</w:t>
      </w:r>
      <w:r w:rsidRPr="00F6206E">
        <w:rPr>
          <w:rFonts w:ascii="Trebuchet MS" w:hAnsi="Trebuchet MS"/>
        </w:rPr>
        <w:t>.com</w:t>
      </w:r>
    </w:p>
    <w:p w:rsidR="007D6BE9" w:rsidRPr="00F6206E" w:rsidRDefault="007D6BE9">
      <w:pPr>
        <w:rPr>
          <w:rFonts w:ascii="Trebuchet MS" w:hAnsi="Trebuchet MS"/>
        </w:rPr>
      </w:pPr>
    </w:p>
    <w:p w:rsidR="007D6BE9" w:rsidRPr="00F6206E" w:rsidRDefault="007D6BE9">
      <w:pPr>
        <w:rPr>
          <w:rFonts w:ascii="Trebuchet MS" w:hAnsi="Trebuchet MS"/>
        </w:rPr>
      </w:pPr>
      <w:r w:rsidRPr="00F6206E">
        <w:rPr>
          <w:rFonts w:ascii="Trebuchet MS" w:hAnsi="Trebuchet MS"/>
        </w:rPr>
        <w:t>Sex</w:t>
      </w:r>
      <w:r w:rsidRPr="00F6206E">
        <w:rPr>
          <w:rFonts w:ascii="Trebuchet MS" w:hAnsi="Trebuchet MS"/>
        </w:rPr>
        <w:tab/>
      </w:r>
      <w:r w:rsidRPr="00F6206E">
        <w:rPr>
          <w:rFonts w:ascii="Trebuchet MS" w:hAnsi="Trebuchet MS"/>
        </w:rPr>
        <w:tab/>
      </w:r>
      <w:r w:rsidRPr="00F6206E">
        <w:rPr>
          <w:rFonts w:ascii="Trebuchet MS" w:hAnsi="Trebuchet MS"/>
        </w:rPr>
        <w:tab/>
        <w:t>:</w:t>
      </w:r>
      <w:r w:rsidRPr="00F6206E">
        <w:rPr>
          <w:rFonts w:ascii="Trebuchet MS" w:hAnsi="Trebuchet MS"/>
        </w:rPr>
        <w:tab/>
        <w:t>Male</w:t>
      </w:r>
    </w:p>
    <w:p w:rsidR="007D6BE9" w:rsidRPr="00F6206E" w:rsidRDefault="007D6BE9">
      <w:pPr>
        <w:rPr>
          <w:rFonts w:ascii="Trebuchet MS" w:hAnsi="Trebuchet MS"/>
        </w:rPr>
      </w:pPr>
    </w:p>
    <w:p w:rsidR="007D6BE9" w:rsidRPr="00F6206E" w:rsidRDefault="00AC70D4">
      <w:pPr>
        <w:rPr>
          <w:rFonts w:ascii="Trebuchet MS" w:hAnsi="Trebuchet MS"/>
        </w:rPr>
      </w:pPr>
      <w:r>
        <w:rPr>
          <w:rFonts w:ascii="Trebuchet MS" w:hAnsi="Trebuchet MS"/>
        </w:rPr>
        <w:t>Marital Status</w:t>
      </w:r>
      <w:r>
        <w:rPr>
          <w:rFonts w:ascii="Trebuchet MS" w:hAnsi="Trebuchet MS"/>
        </w:rPr>
        <w:tab/>
      </w:r>
      <w:r>
        <w:rPr>
          <w:rFonts w:ascii="Trebuchet MS" w:hAnsi="Trebuchet MS"/>
        </w:rPr>
        <w:tab/>
        <w:t>:</w:t>
      </w:r>
      <w:r>
        <w:rPr>
          <w:rFonts w:ascii="Trebuchet MS" w:hAnsi="Trebuchet MS"/>
        </w:rPr>
        <w:tab/>
        <w:t>M</w:t>
      </w:r>
      <w:r w:rsidR="007D6BE9" w:rsidRPr="00F6206E">
        <w:rPr>
          <w:rFonts w:ascii="Trebuchet MS" w:hAnsi="Trebuchet MS"/>
        </w:rPr>
        <w:t>arried</w:t>
      </w:r>
    </w:p>
    <w:p w:rsidR="007D6BE9" w:rsidRPr="00F6206E" w:rsidRDefault="007D6BE9">
      <w:pPr>
        <w:rPr>
          <w:rFonts w:ascii="Trebuchet MS" w:hAnsi="Trebuchet MS"/>
        </w:rPr>
      </w:pPr>
    </w:p>
    <w:p w:rsidR="007D6BE9" w:rsidRPr="00F6206E" w:rsidRDefault="007D6BE9">
      <w:pPr>
        <w:rPr>
          <w:rFonts w:ascii="Trebuchet MS" w:hAnsi="Trebuchet MS"/>
        </w:rPr>
      </w:pPr>
      <w:r w:rsidRPr="00F6206E">
        <w:rPr>
          <w:rFonts w:ascii="Trebuchet MS" w:hAnsi="Trebuchet MS"/>
        </w:rPr>
        <w:t>Mother Tongue</w:t>
      </w:r>
      <w:r w:rsidRPr="00F6206E">
        <w:rPr>
          <w:rFonts w:ascii="Trebuchet MS" w:hAnsi="Trebuchet MS"/>
        </w:rPr>
        <w:tab/>
      </w:r>
      <w:r w:rsidR="0071797E">
        <w:rPr>
          <w:rFonts w:ascii="Trebuchet MS" w:hAnsi="Trebuchet MS"/>
        </w:rPr>
        <w:tab/>
      </w:r>
      <w:r w:rsidRPr="00F6206E">
        <w:rPr>
          <w:rFonts w:ascii="Trebuchet MS" w:hAnsi="Trebuchet MS"/>
        </w:rPr>
        <w:t>:</w:t>
      </w:r>
      <w:r w:rsidRPr="00F6206E">
        <w:rPr>
          <w:rFonts w:ascii="Trebuchet MS" w:hAnsi="Trebuchet MS"/>
        </w:rPr>
        <w:tab/>
        <w:t>Telugu</w:t>
      </w:r>
    </w:p>
    <w:p w:rsidR="007D6BE9" w:rsidRPr="00F6206E" w:rsidRDefault="007D6BE9">
      <w:pPr>
        <w:rPr>
          <w:rFonts w:ascii="Trebuchet MS" w:hAnsi="Trebuchet MS"/>
        </w:rPr>
      </w:pPr>
    </w:p>
    <w:p w:rsidR="007D6BE9" w:rsidRPr="00F6206E" w:rsidRDefault="007D6BE9">
      <w:pPr>
        <w:rPr>
          <w:rFonts w:ascii="Trebuchet MS" w:hAnsi="Trebuchet MS"/>
        </w:rPr>
      </w:pPr>
      <w:r w:rsidRPr="00F6206E">
        <w:rPr>
          <w:rFonts w:ascii="Trebuchet MS" w:hAnsi="Trebuchet MS"/>
        </w:rPr>
        <w:t>Nationality</w:t>
      </w:r>
      <w:r w:rsidRPr="00F6206E">
        <w:rPr>
          <w:rFonts w:ascii="Trebuchet MS" w:hAnsi="Trebuchet MS"/>
        </w:rPr>
        <w:tab/>
      </w:r>
      <w:r w:rsidRPr="00F6206E">
        <w:rPr>
          <w:rFonts w:ascii="Trebuchet MS" w:hAnsi="Trebuchet MS"/>
        </w:rPr>
        <w:tab/>
        <w:t>:</w:t>
      </w:r>
      <w:r w:rsidRPr="00F6206E">
        <w:rPr>
          <w:rFonts w:ascii="Trebuchet MS" w:hAnsi="Trebuchet MS"/>
        </w:rPr>
        <w:tab/>
        <w:t>Indian</w:t>
      </w:r>
    </w:p>
    <w:p w:rsidR="007D6BE9" w:rsidRPr="00F6206E" w:rsidRDefault="007D6BE9">
      <w:pPr>
        <w:rPr>
          <w:rFonts w:ascii="Trebuchet MS" w:hAnsi="Trebuchet MS"/>
        </w:rPr>
      </w:pPr>
    </w:p>
    <w:p w:rsidR="007D6BE9" w:rsidRPr="00F6206E" w:rsidRDefault="007D6BE9">
      <w:pPr>
        <w:rPr>
          <w:rFonts w:ascii="Trebuchet MS" w:hAnsi="Trebuchet MS"/>
        </w:rPr>
      </w:pPr>
      <w:r w:rsidRPr="00F6206E">
        <w:rPr>
          <w:rFonts w:ascii="Trebuchet MS" w:hAnsi="Trebuchet MS"/>
        </w:rPr>
        <w:t>Languages Known</w:t>
      </w:r>
      <w:r w:rsidRPr="00F6206E">
        <w:rPr>
          <w:rFonts w:ascii="Trebuchet MS" w:hAnsi="Trebuchet MS"/>
        </w:rPr>
        <w:tab/>
        <w:t>:</w:t>
      </w:r>
      <w:r w:rsidRPr="00F6206E">
        <w:rPr>
          <w:rFonts w:ascii="Trebuchet MS" w:hAnsi="Trebuchet MS"/>
        </w:rPr>
        <w:tab/>
        <w:t xml:space="preserve">English, Telugu, </w:t>
      </w:r>
      <w:proofErr w:type="gramStart"/>
      <w:r w:rsidRPr="00F6206E">
        <w:rPr>
          <w:rFonts w:ascii="Trebuchet MS" w:hAnsi="Trebuchet MS"/>
        </w:rPr>
        <w:t>Tamil</w:t>
      </w:r>
      <w:proofErr w:type="gramEnd"/>
      <w:r w:rsidRPr="00F6206E">
        <w:rPr>
          <w:rFonts w:ascii="Trebuchet MS" w:hAnsi="Trebuchet MS"/>
        </w:rPr>
        <w:t xml:space="preserve"> &amp; Hindi.</w:t>
      </w:r>
    </w:p>
    <w:p w:rsidR="007D6BE9" w:rsidRPr="00F6206E" w:rsidRDefault="007D6BE9">
      <w:pPr>
        <w:rPr>
          <w:rFonts w:ascii="Trebuchet MS" w:hAnsi="Trebuchet MS"/>
        </w:rPr>
      </w:pPr>
    </w:p>
    <w:p w:rsidR="007D6BE9" w:rsidRDefault="007D6BE9">
      <w:pPr>
        <w:rPr>
          <w:rFonts w:ascii="Trebuchet MS" w:hAnsi="Trebuchet MS"/>
        </w:rPr>
      </w:pPr>
      <w:r w:rsidRPr="00F6206E">
        <w:rPr>
          <w:rFonts w:ascii="Trebuchet MS" w:hAnsi="Trebuchet MS"/>
        </w:rPr>
        <w:t>Present Address</w:t>
      </w:r>
      <w:proofErr w:type="gramStart"/>
      <w:r w:rsidRPr="00F6206E">
        <w:rPr>
          <w:rFonts w:ascii="Trebuchet MS" w:hAnsi="Trebuchet MS"/>
        </w:rPr>
        <w:tab/>
        <w:t>:</w:t>
      </w:r>
      <w:proofErr w:type="gramEnd"/>
      <w:r w:rsidRPr="00F6206E">
        <w:rPr>
          <w:rFonts w:ascii="Trebuchet MS" w:hAnsi="Trebuchet MS"/>
        </w:rPr>
        <w:tab/>
      </w:r>
      <w:r w:rsidR="00604CF0">
        <w:rPr>
          <w:rFonts w:ascii="Trebuchet MS" w:hAnsi="Trebuchet MS"/>
        </w:rPr>
        <w:t>:</w:t>
      </w:r>
      <w:r w:rsidR="00604CF0">
        <w:rPr>
          <w:rFonts w:ascii="Trebuchet MS" w:hAnsi="Trebuchet MS"/>
        </w:rPr>
        <w:tab/>
      </w:r>
      <w:r w:rsidR="002747D5">
        <w:rPr>
          <w:rFonts w:ascii="Trebuchet MS" w:hAnsi="Trebuchet MS"/>
        </w:rPr>
        <w:t xml:space="preserve">110,Mahaveer </w:t>
      </w:r>
      <w:proofErr w:type="spellStart"/>
      <w:r w:rsidR="002747D5">
        <w:rPr>
          <w:rFonts w:ascii="Trebuchet MS" w:hAnsi="Trebuchet MS"/>
        </w:rPr>
        <w:t>FairOaks</w:t>
      </w:r>
      <w:proofErr w:type="spellEnd"/>
      <w:r w:rsidR="002747D5">
        <w:rPr>
          <w:rFonts w:ascii="Trebuchet MS" w:hAnsi="Trebuchet MS"/>
        </w:rPr>
        <w:t xml:space="preserve">, </w:t>
      </w:r>
      <w:proofErr w:type="spellStart"/>
      <w:r w:rsidR="002747D5">
        <w:rPr>
          <w:rFonts w:ascii="Trebuchet MS" w:hAnsi="Trebuchet MS"/>
        </w:rPr>
        <w:t>Narayanappa</w:t>
      </w:r>
      <w:proofErr w:type="spellEnd"/>
      <w:r w:rsidR="002747D5">
        <w:rPr>
          <w:rFonts w:ascii="Trebuchet MS" w:hAnsi="Trebuchet MS"/>
        </w:rPr>
        <w:t xml:space="preserve"> Garden</w:t>
      </w:r>
    </w:p>
    <w:p w:rsidR="00604CF0" w:rsidRDefault="00604CF0">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r>
      <w:proofErr w:type="spellStart"/>
      <w:r w:rsidR="00410E3C">
        <w:rPr>
          <w:rFonts w:ascii="Trebuchet MS" w:hAnsi="Trebuchet MS"/>
        </w:rPr>
        <w:t>Whitefield</w:t>
      </w:r>
      <w:proofErr w:type="gramStart"/>
      <w:r w:rsidR="0076480A">
        <w:rPr>
          <w:rFonts w:ascii="Trebuchet MS" w:hAnsi="Trebuchet MS"/>
        </w:rPr>
        <w:t>,Bangalore</w:t>
      </w:r>
      <w:proofErr w:type="spellEnd"/>
      <w:proofErr w:type="gramEnd"/>
      <w:r w:rsidR="0076480A">
        <w:rPr>
          <w:rFonts w:ascii="Trebuchet MS" w:hAnsi="Trebuchet MS"/>
        </w:rPr>
        <w:t>.</w:t>
      </w:r>
    </w:p>
    <w:p w:rsidR="00604CF0" w:rsidRPr="00F6206E" w:rsidRDefault="00604CF0">
      <w:pPr>
        <w:rPr>
          <w:rFonts w:ascii="Trebuchet MS" w:hAnsi="Trebuchet MS"/>
        </w:rPr>
      </w:pPr>
      <w:r>
        <w:rPr>
          <w:rFonts w:ascii="Trebuchet MS" w:hAnsi="Trebuchet MS"/>
        </w:rPr>
        <w:lastRenderedPageBreak/>
        <w:tab/>
      </w:r>
      <w:r>
        <w:rPr>
          <w:rFonts w:ascii="Trebuchet MS" w:hAnsi="Trebuchet MS"/>
        </w:rPr>
        <w:tab/>
      </w:r>
      <w:r>
        <w:rPr>
          <w:rFonts w:ascii="Trebuchet MS" w:hAnsi="Trebuchet MS"/>
        </w:rPr>
        <w:tab/>
      </w:r>
    </w:p>
    <w:sectPr w:rsidR="00604CF0" w:rsidRPr="00F6206E" w:rsidSect="00CD35C9">
      <w:headerReference w:type="even" r:id="rId7"/>
      <w:headerReference w:type="default" r:id="rId8"/>
      <w:footerReference w:type="even" r:id="rId9"/>
      <w:footerReference w:type="default" r:id="rId10"/>
      <w:headerReference w:type="first" r:id="rId11"/>
      <w:footerReference w:type="first" r:id="rId12"/>
      <w:pgSz w:w="12240" w:h="15840"/>
      <w:pgMar w:top="540" w:right="1800" w:bottom="1440" w:left="1800" w:header="720" w:footer="720" w:gutter="0"/>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9E7" w:rsidRDefault="00D619E7" w:rsidP="002F2DD1">
      <w:r>
        <w:separator/>
      </w:r>
    </w:p>
  </w:endnote>
  <w:endnote w:type="continuationSeparator" w:id="0">
    <w:p w:rsidR="00D619E7" w:rsidRDefault="00D619E7" w:rsidP="002F2D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22A" w:rsidRDefault="00F322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22A" w:rsidRDefault="00F3222A">
    <w:pPr>
      <w:pStyle w:val="Footer"/>
      <w:jc w:val="right"/>
    </w:pPr>
    <w:r>
      <w:t xml:space="preserve">Page </w:t>
    </w:r>
    <w:r w:rsidR="00992E33">
      <w:rPr>
        <w:b/>
        <w:sz w:val="24"/>
        <w:szCs w:val="24"/>
      </w:rPr>
      <w:fldChar w:fldCharType="begin"/>
    </w:r>
    <w:r>
      <w:rPr>
        <w:b/>
      </w:rPr>
      <w:instrText xml:space="preserve"> PAGE </w:instrText>
    </w:r>
    <w:r w:rsidR="00992E33">
      <w:rPr>
        <w:b/>
        <w:sz w:val="24"/>
        <w:szCs w:val="24"/>
      </w:rPr>
      <w:fldChar w:fldCharType="separate"/>
    </w:r>
    <w:r w:rsidR="0076480A">
      <w:rPr>
        <w:b/>
        <w:noProof/>
      </w:rPr>
      <w:t>7</w:t>
    </w:r>
    <w:r w:rsidR="00992E33">
      <w:rPr>
        <w:b/>
        <w:sz w:val="24"/>
        <w:szCs w:val="24"/>
      </w:rPr>
      <w:fldChar w:fldCharType="end"/>
    </w:r>
    <w:r>
      <w:t xml:space="preserve"> of </w:t>
    </w:r>
    <w:r w:rsidR="00992E33">
      <w:rPr>
        <w:b/>
        <w:sz w:val="24"/>
        <w:szCs w:val="24"/>
      </w:rPr>
      <w:fldChar w:fldCharType="begin"/>
    </w:r>
    <w:r>
      <w:rPr>
        <w:b/>
      </w:rPr>
      <w:instrText xml:space="preserve"> NUMPAGES  </w:instrText>
    </w:r>
    <w:r w:rsidR="00992E33">
      <w:rPr>
        <w:b/>
        <w:sz w:val="24"/>
        <w:szCs w:val="24"/>
      </w:rPr>
      <w:fldChar w:fldCharType="separate"/>
    </w:r>
    <w:r w:rsidR="0076480A">
      <w:rPr>
        <w:b/>
        <w:noProof/>
      </w:rPr>
      <w:t>8</w:t>
    </w:r>
    <w:r w:rsidR="00992E33">
      <w:rPr>
        <w:b/>
        <w:sz w:val="24"/>
        <w:szCs w:val="24"/>
      </w:rPr>
      <w:fldChar w:fldCharType="end"/>
    </w:r>
  </w:p>
  <w:p w:rsidR="002F2DD1" w:rsidRDefault="002F2D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22A" w:rsidRDefault="00F32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9E7" w:rsidRDefault="00D619E7" w:rsidP="002F2DD1">
      <w:r>
        <w:separator/>
      </w:r>
    </w:p>
  </w:footnote>
  <w:footnote w:type="continuationSeparator" w:id="0">
    <w:p w:rsidR="00D619E7" w:rsidRDefault="00D619E7" w:rsidP="002F2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22A" w:rsidRDefault="00F322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DD1" w:rsidRDefault="002F2D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22A" w:rsidRDefault="00F322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CCE0456"/>
    <w:lvl w:ilvl="0">
      <w:start w:val="1"/>
      <w:numFmt w:val="decimal"/>
      <w:pStyle w:val="ListNumber"/>
      <w:lvlText w:val="%1."/>
      <w:lvlJc w:val="left"/>
      <w:pPr>
        <w:tabs>
          <w:tab w:val="num" w:pos="360"/>
        </w:tabs>
        <w:ind w:left="360" w:hanging="360"/>
      </w:pPr>
    </w:lvl>
  </w:abstractNum>
  <w:abstractNum w:abstractNumId="1">
    <w:nsid w:val="05210352"/>
    <w:multiLevelType w:val="multilevel"/>
    <w:tmpl w:val="FB3CF3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64D742F"/>
    <w:multiLevelType w:val="multilevel"/>
    <w:tmpl w:val="0AACA6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160D2D"/>
    <w:multiLevelType w:val="multilevel"/>
    <w:tmpl w:val="3B7C53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E3F4765"/>
    <w:multiLevelType w:val="multilevel"/>
    <w:tmpl w:val="7D84A87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74316CF"/>
    <w:multiLevelType w:val="hybridMultilevel"/>
    <w:tmpl w:val="9210D2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E00F1E"/>
    <w:multiLevelType w:val="multilevel"/>
    <w:tmpl w:val="2B9A0A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CF06345"/>
    <w:multiLevelType w:val="hybridMultilevel"/>
    <w:tmpl w:val="3E582ED4"/>
    <w:lvl w:ilvl="0" w:tplc="D1461A2C">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7B3F0C"/>
    <w:multiLevelType w:val="multilevel"/>
    <w:tmpl w:val="DC9C03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3291C20"/>
    <w:multiLevelType w:val="multilevel"/>
    <w:tmpl w:val="777658E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0044474"/>
    <w:multiLevelType w:val="hybridMultilevel"/>
    <w:tmpl w:val="A030C56E"/>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20C3A71"/>
    <w:multiLevelType w:val="multilevel"/>
    <w:tmpl w:val="6CEADEF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448"/>
        </w:tabs>
        <w:ind w:left="2448" w:hanging="360"/>
      </w:pPr>
      <w:rPr>
        <w:rFonts w:ascii="Courier New" w:hAnsi="Courier New" w:hint="default"/>
      </w:rPr>
    </w:lvl>
    <w:lvl w:ilvl="2">
      <w:start w:val="1"/>
      <w:numFmt w:val="bullet"/>
      <w:lvlText w:val=""/>
      <w:lvlJc w:val="left"/>
      <w:pPr>
        <w:tabs>
          <w:tab w:val="num" w:pos="3168"/>
        </w:tabs>
        <w:ind w:left="3168" w:hanging="360"/>
      </w:pPr>
      <w:rPr>
        <w:rFonts w:ascii="Wingdings" w:hAnsi="Wingdings" w:hint="default"/>
      </w:rPr>
    </w:lvl>
    <w:lvl w:ilvl="3">
      <w:start w:val="1"/>
      <w:numFmt w:val="bullet"/>
      <w:lvlText w:val=""/>
      <w:lvlJc w:val="left"/>
      <w:pPr>
        <w:tabs>
          <w:tab w:val="num" w:pos="3888"/>
        </w:tabs>
        <w:ind w:left="3888" w:hanging="360"/>
      </w:pPr>
      <w:rPr>
        <w:rFonts w:ascii="Symbol" w:hAnsi="Symbol" w:hint="default"/>
      </w:rPr>
    </w:lvl>
    <w:lvl w:ilvl="4">
      <w:start w:val="1"/>
      <w:numFmt w:val="bullet"/>
      <w:lvlText w:val="o"/>
      <w:lvlJc w:val="left"/>
      <w:pPr>
        <w:tabs>
          <w:tab w:val="num" w:pos="4608"/>
        </w:tabs>
        <w:ind w:left="4608" w:hanging="360"/>
      </w:pPr>
      <w:rPr>
        <w:rFonts w:ascii="Courier New" w:hAnsi="Courier New" w:hint="default"/>
      </w:rPr>
    </w:lvl>
    <w:lvl w:ilvl="5">
      <w:start w:val="1"/>
      <w:numFmt w:val="bullet"/>
      <w:lvlText w:val=""/>
      <w:lvlJc w:val="left"/>
      <w:pPr>
        <w:tabs>
          <w:tab w:val="num" w:pos="5328"/>
        </w:tabs>
        <w:ind w:left="5328" w:hanging="360"/>
      </w:pPr>
      <w:rPr>
        <w:rFonts w:ascii="Wingdings" w:hAnsi="Wingdings" w:hint="default"/>
      </w:rPr>
    </w:lvl>
    <w:lvl w:ilvl="6">
      <w:start w:val="1"/>
      <w:numFmt w:val="bullet"/>
      <w:lvlText w:val=""/>
      <w:lvlJc w:val="left"/>
      <w:pPr>
        <w:tabs>
          <w:tab w:val="num" w:pos="6048"/>
        </w:tabs>
        <w:ind w:left="6048" w:hanging="360"/>
      </w:pPr>
      <w:rPr>
        <w:rFonts w:ascii="Symbol" w:hAnsi="Symbol" w:hint="default"/>
      </w:rPr>
    </w:lvl>
    <w:lvl w:ilvl="7">
      <w:start w:val="1"/>
      <w:numFmt w:val="bullet"/>
      <w:lvlText w:val="o"/>
      <w:lvlJc w:val="left"/>
      <w:pPr>
        <w:tabs>
          <w:tab w:val="num" w:pos="6768"/>
        </w:tabs>
        <w:ind w:left="6768" w:hanging="360"/>
      </w:pPr>
      <w:rPr>
        <w:rFonts w:ascii="Courier New" w:hAnsi="Courier New" w:hint="default"/>
      </w:rPr>
    </w:lvl>
    <w:lvl w:ilvl="8">
      <w:start w:val="1"/>
      <w:numFmt w:val="bullet"/>
      <w:lvlText w:val=""/>
      <w:lvlJc w:val="left"/>
      <w:pPr>
        <w:tabs>
          <w:tab w:val="num" w:pos="7488"/>
        </w:tabs>
        <w:ind w:left="7488" w:hanging="360"/>
      </w:pPr>
      <w:rPr>
        <w:rFonts w:ascii="Wingdings" w:hAnsi="Wingdings" w:hint="default"/>
      </w:rPr>
    </w:lvl>
  </w:abstractNum>
  <w:abstractNum w:abstractNumId="12">
    <w:nsid w:val="3334186A"/>
    <w:multiLevelType w:val="multilevel"/>
    <w:tmpl w:val="A1CCBAA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6B15CEA"/>
    <w:multiLevelType w:val="multilevel"/>
    <w:tmpl w:val="9E72EA2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71027C4"/>
    <w:multiLevelType w:val="multilevel"/>
    <w:tmpl w:val="3B7C539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7475C62"/>
    <w:multiLevelType w:val="multilevel"/>
    <w:tmpl w:val="168C64E4"/>
    <w:lvl w:ilvl="0">
      <w:start w:val="1"/>
      <w:numFmt w:val="bullet"/>
      <w:lvlText w:val="o"/>
      <w:lvlJc w:val="left"/>
      <w:pPr>
        <w:tabs>
          <w:tab w:val="num" w:pos="792"/>
        </w:tabs>
        <w:ind w:left="792" w:hanging="360"/>
      </w:pPr>
      <w:rPr>
        <w:rFonts w:ascii="Times New Roman" w:hAnsi="Times New Roman"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85F64CC"/>
    <w:multiLevelType w:val="multilevel"/>
    <w:tmpl w:val="7D84A87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32E0D38"/>
    <w:multiLevelType w:val="multilevel"/>
    <w:tmpl w:val="0150DC12"/>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18">
    <w:nsid w:val="449C67FB"/>
    <w:multiLevelType w:val="hybridMultilevel"/>
    <w:tmpl w:val="B47CA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D37CF"/>
    <w:multiLevelType w:val="multilevel"/>
    <w:tmpl w:val="59E66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797210C"/>
    <w:multiLevelType w:val="hybridMultilevel"/>
    <w:tmpl w:val="E3D4DD18"/>
    <w:lvl w:ilvl="0" w:tplc="0C09000B">
      <w:start w:val="1"/>
      <w:numFmt w:val="bullet"/>
      <w:lvlText w:val=""/>
      <w:lvlJc w:val="left"/>
      <w:pPr>
        <w:tabs>
          <w:tab w:val="num" w:pos="810"/>
        </w:tabs>
        <w:ind w:left="810" w:hanging="360"/>
      </w:pPr>
      <w:rPr>
        <w:rFonts w:ascii="Wingdings" w:hAnsi="Wingdings" w:hint="default"/>
      </w:rPr>
    </w:lvl>
    <w:lvl w:ilvl="1" w:tplc="0C090003" w:tentative="1">
      <w:start w:val="1"/>
      <w:numFmt w:val="bullet"/>
      <w:lvlText w:val="o"/>
      <w:lvlJc w:val="left"/>
      <w:pPr>
        <w:tabs>
          <w:tab w:val="num" w:pos="1530"/>
        </w:tabs>
        <w:ind w:left="1530" w:hanging="360"/>
      </w:pPr>
      <w:rPr>
        <w:rFonts w:ascii="Courier New" w:hAnsi="Courier New" w:cs="Courier New" w:hint="default"/>
      </w:rPr>
    </w:lvl>
    <w:lvl w:ilvl="2" w:tplc="0C090005" w:tentative="1">
      <w:start w:val="1"/>
      <w:numFmt w:val="bullet"/>
      <w:lvlText w:val=""/>
      <w:lvlJc w:val="left"/>
      <w:pPr>
        <w:tabs>
          <w:tab w:val="num" w:pos="2250"/>
        </w:tabs>
        <w:ind w:left="2250" w:hanging="360"/>
      </w:pPr>
      <w:rPr>
        <w:rFonts w:ascii="Wingdings" w:hAnsi="Wingdings" w:hint="default"/>
      </w:rPr>
    </w:lvl>
    <w:lvl w:ilvl="3" w:tplc="0C090001" w:tentative="1">
      <w:start w:val="1"/>
      <w:numFmt w:val="bullet"/>
      <w:lvlText w:val=""/>
      <w:lvlJc w:val="left"/>
      <w:pPr>
        <w:tabs>
          <w:tab w:val="num" w:pos="2970"/>
        </w:tabs>
        <w:ind w:left="2970" w:hanging="360"/>
      </w:pPr>
      <w:rPr>
        <w:rFonts w:ascii="Symbol" w:hAnsi="Symbol" w:hint="default"/>
      </w:rPr>
    </w:lvl>
    <w:lvl w:ilvl="4" w:tplc="0C090003" w:tentative="1">
      <w:start w:val="1"/>
      <w:numFmt w:val="bullet"/>
      <w:lvlText w:val="o"/>
      <w:lvlJc w:val="left"/>
      <w:pPr>
        <w:tabs>
          <w:tab w:val="num" w:pos="3690"/>
        </w:tabs>
        <w:ind w:left="3690" w:hanging="360"/>
      </w:pPr>
      <w:rPr>
        <w:rFonts w:ascii="Courier New" w:hAnsi="Courier New" w:cs="Courier New" w:hint="default"/>
      </w:rPr>
    </w:lvl>
    <w:lvl w:ilvl="5" w:tplc="0C090005" w:tentative="1">
      <w:start w:val="1"/>
      <w:numFmt w:val="bullet"/>
      <w:lvlText w:val=""/>
      <w:lvlJc w:val="left"/>
      <w:pPr>
        <w:tabs>
          <w:tab w:val="num" w:pos="4410"/>
        </w:tabs>
        <w:ind w:left="4410" w:hanging="360"/>
      </w:pPr>
      <w:rPr>
        <w:rFonts w:ascii="Wingdings" w:hAnsi="Wingdings" w:hint="default"/>
      </w:rPr>
    </w:lvl>
    <w:lvl w:ilvl="6" w:tplc="0C090001" w:tentative="1">
      <w:start w:val="1"/>
      <w:numFmt w:val="bullet"/>
      <w:lvlText w:val=""/>
      <w:lvlJc w:val="left"/>
      <w:pPr>
        <w:tabs>
          <w:tab w:val="num" w:pos="5130"/>
        </w:tabs>
        <w:ind w:left="5130" w:hanging="360"/>
      </w:pPr>
      <w:rPr>
        <w:rFonts w:ascii="Symbol" w:hAnsi="Symbol" w:hint="default"/>
      </w:rPr>
    </w:lvl>
    <w:lvl w:ilvl="7" w:tplc="0C090003" w:tentative="1">
      <w:start w:val="1"/>
      <w:numFmt w:val="bullet"/>
      <w:lvlText w:val="o"/>
      <w:lvlJc w:val="left"/>
      <w:pPr>
        <w:tabs>
          <w:tab w:val="num" w:pos="5850"/>
        </w:tabs>
        <w:ind w:left="5850" w:hanging="360"/>
      </w:pPr>
      <w:rPr>
        <w:rFonts w:ascii="Courier New" w:hAnsi="Courier New" w:cs="Courier New" w:hint="default"/>
      </w:rPr>
    </w:lvl>
    <w:lvl w:ilvl="8" w:tplc="0C090005" w:tentative="1">
      <w:start w:val="1"/>
      <w:numFmt w:val="bullet"/>
      <w:lvlText w:val=""/>
      <w:lvlJc w:val="left"/>
      <w:pPr>
        <w:tabs>
          <w:tab w:val="num" w:pos="6570"/>
        </w:tabs>
        <w:ind w:left="6570" w:hanging="360"/>
      </w:pPr>
      <w:rPr>
        <w:rFonts w:ascii="Wingdings" w:hAnsi="Wingdings" w:hint="default"/>
      </w:rPr>
    </w:lvl>
  </w:abstractNum>
  <w:abstractNum w:abstractNumId="21">
    <w:nsid w:val="49965124"/>
    <w:multiLevelType w:val="hybridMultilevel"/>
    <w:tmpl w:val="21A2BE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03A0600"/>
    <w:multiLevelType w:val="multilevel"/>
    <w:tmpl w:val="BE625C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2444D13"/>
    <w:multiLevelType w:val="multilevel"/>
    <w:tmpl w:val="168C64E4"/>
    <w:lvl w:ilvl="0">
      <w:start w:val="1"/>
      <w:numFmt w:val="bullet"/>
      <w:lvlText w:val="o"/>
      <w:lvlJc w:val="left"/>
      <w:pPr>
        <w:tabs>
          <w:tab w:val="num" w:pos="792"/>
        </w:tabs>
        <w:ind w:left="792" w:hanging="360"/>
      </w:pPr>
      <w:rPr>
        <w:rFonts w:ascii="Times New Roman" w:hAnsi="Times New Roman"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A2D2CC0"/>
    <w:multiLevelType w:val="multilevel"/>
    <w:tmpl w:val="EFBC89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AAD5CAA"/>
    <w:multiLevelType w:val="multilevel"/>
    <w:tmpl w:val="626AE8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9231F05"/>
    <w:multiLevelType w:val="multilevel"/>
    <w:tmpl w:val="770C9C38"/>
    <w:lvl w:ilvl="0">
      <w:start w:val="1"/>
      <w:numFmt w:val="bullet"/>
      <w:lvlText w:val=""/>
      <w:lvlJc w:val="left"/>
      <w:pPr>
        <w:tabs>
          <w:tab w:val="num" w:pos="792"/>
        </w:tabs>
        <w:ind w:left="792"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BB54194"/>
    <w:multiLevelType w:val="multilevel"/>
    <w:tmpl w:val="0EAAD11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70605651"/>
    <w:multiLevelType w:val="multilevel"/>
    <w:tmpl w:val="4BA8EBD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29">
    <w:nsid w:val="72DC2E29"/>
    <w:multiLevelType w:val="hybridMultilevel"/>
    <w:tmpl w:val="34F639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51744B5"/>
    <w:multiLevelType w:val="hybridMultilevel"/>
    <w:tmpl w:val="11AAE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1E2CA7"/>
    <w:multiLevelType w:val="multilevel"/>
    <w:tmpl w:val="168C64E4"/>
    <w:lvl w:ilvl="0">
      <w:start w:val="1"/>
      <w:numFmt w:val="bullet"/>
      <w:lvlText w:val="o"/>
      <w:lvlJc w:val="left"/>
      <w:pPr>
        <w:tabs>
          <w:tab w:val="num" w:pos="792"/>
        </w:tabs>
        <w:ind w:left="792" w:hanging="360"/>
      </w:pPr>
      <w:rPr>
        <w:rFonts w:ascii="Times New Roman" w:hAnsi="Times New Roman"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76F31B6"/>
    <w:multiLevelType w:val="hybridMultilevel"/>
    <w:tmpl w:val="8D522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B05BE5"/>
    <w:multiLevelType w:val="multilevel"/>
    <w:tmpl w:val="C7E8944A"/>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34">
    <w:nsid w:val="7E9436E3"/>
    <w:multiLevelType w:val="multilevel"/>
    <w:tmpl w:val="E1A88370"/>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0"/>
  </w:num>
  <w:num w:numId="3">
    <w:abstractNumId w:val="0"/>
  </w:num>
  <w:num w:numId="4">
    <w:abstractNumId w:val="28"/>
  </w:num>
  <w:num w:numId="5">
    <w:abstractNumId w:val="0"/>
  </w:num>
  <w:num w:numId="6">
    <w:abstractNumId w:val="33"/>
  </w:num>
  <w:num w:numId="7">
    <w:abstractNumId w:val="17"/>
  </w:num>
  <w:num w:numId="8">
    <w:abstractNumId w:val="22"/>
  </w:num>
  <w:num w:numId="9">
    <w:abstractNumId w:val="16"/>
  </w:num>
  <w:num w:numId="10">
    <w:abstractNumId w:val="4"/>
  </w:num>
  <w:num w:numId="11">
    <w:abstractNumId w:val="12"/>
  </w:num>
  <w:num w:numId="12">
    <w:abstractNumId w:val="34"/>
  </w:num>
  <w:num w:numId="13">
    <w:abstractNumId w:val="9"/>
  </w:num>
  <w:num w:numId="14">
    <w:abstractNumId w:val="13"/>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3"/>
  </w:num>
  <w:num w:numId="18">
    <w:abstractNumId w:val="31"/>
  </w:num>
  <w:num w:numId="19">
    <w:abstractNumId w:val="11"/>
  </w:num>
  <w:num w:numId="20">
    <w:abstractNumId w:val="15"/>
  </w:num>
  <w:num w:numId="21">
    <w:abstractNumId w:val="26"/>
  </w:num>
  <w:num w:numId="22">
    <w:abstractNumId w:val="6"/>
  </w:num>
  <w:num w:numId="23">
    <w:abstractNumId w:val="25"/>
  </w:num>
  <w:num w:numId="24">
    <w:abstractNumId w:val="24"/>
  </w:num>
  <w:num w:numId="25">
    <w:abstractNumId w:val="27"/>
  </w:num>
  <w:num w:numId="26">
    <w:abstractNumId w:val="8"/>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4"/>
  </w:num>
  <w:num w:numId="30">
    <w:abstractNumId w:val="7"/>
  </w:num>
  <w:num w:numId="31">
    <w:abstractNumId w:val="21"/>
  </w:num>
  <w:num w:numId="32">
    <w:abstractNumId w:val="29"/>
  </w:num>
  <w:num w:numId="33">
    <w:abstractNumId w:val="30"/>
  </w:num>
  <w:num w:numId="34">
    <w:abstractNumId w:val="10"/>
  </w:num>
  <w:num w:numId="35">
    <w:abstractNumId w:val="24"/>
  </w:num>
  <w:num w:numId="36">
    <w:abstractNumId w:val="32"/>
  </w:num>
  <w:num w:numId="37">
    <w:abstractNumId w:val="20"/>
  </w:num>
  <w:num w:numId="38">
    <w:abstractNumId w:val="18"/>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6D87"/>
    <w:rsid w:val="00010BEE"/>
    <w:rsid w:val="00021C30"/>
    <w:rsid w:val="0003358C"/>
    <w:rsid w:val="0003611D"/>
    <w:rsid w:val="00045354"/>
    <w:rsid w:val="0006074C"/>
    <w:rsid w:val="00083CE9"/>
    <w:rsid w:val="000A11AB"/>
    <w:rsid w:val="000A6C3D"/>
    <w:rsid w:val="000B6C62"/>
    <w:rsid w:val="000F1386"/>
    <w:rsid w:val="000F67FD"/>
    <w:rsid w:val="00106EE2"/>
    <w:rsid w:val="0012420C"/>
    <w:rsid w:val="00141E80"/>
    <w:rsid w:val="00152FF1"/>
    <w:rsid w:val="001612D2"/>
    <w:rsid w:val="0017213B"/>
    <w:rsid w:val="001918F3"/>
    <w:rsid w:val="00195505"/>
    <w:rsid w:val="001A458D"/>
    <w:rsid w:val="001C7D83"/>
    <w:rsid w:val="001E205E"/>
    <w:rsid w:val="001E30AD"/>
    <w:rsid w:val="00206CC4"/>
    <w:rsid w:val="00206D0D"/>
    <w:rsid w:val="0020731D"/>
    <w:rsid w:val="00242F28"/>
    <w:rsid w:val="002431B2"/>
    <w:rsid w:val="00261BE8"/>
    <w:rsid w:val="00270F92"/>
    <w:rsid w:val="002747D5"/>
    <w:rsid w:val="002B146E"/>
    <w:rsid w:val="002B3A3E"/>
    <w:rsid w:val="002B6D87"/>
    <w:rsid w:val="002C1D40"/>
    <w:rsid w:val="002C716D"/>
    <w:rsid w:val="002D2B30"/>
    <w:rsid w:val="002F2DD1"/>
    <w:rsid w:val="002F451C"/>
    <w:rsid w:val="00304778"/>
    <w:rsid w:val="00311A38"/>
    <w:rsid w:val="00347201"/>
    <w:rsid w:val="00347748"/>
    <w:rsid w:val="00367ACA"/>
    <w:rsid w:val="00385527"/>
    <w:rsid w:val="003C4FBA"/>
    <w:rsid w:val="003D40CD"/>
    <w:rsid w:val="003F177D"/>
    <w:rsid w:val="003F627C"/>
    <w:rsid w:val="00410E3C"/>
    <w:rsid w:val="004234D5"/>
    <w:rsid w:val="00435EF3"/>
    <w:rsid w:val="00471F9A"/>
    <w:rsid w:val="00486FE8"/>
    <w:rsid w:val="004950EF"/>
    <w:rsid w:val="004A7B6F"/>
    <w:rsid w:val="004C648A"/>
    <w:rsid w:val="004D6808"/>
    <w:rsid w:val="004D6CA5"/>
    <w:rsid w:val="004F596E"/>
    <w:rsid w:val="0050315D"/>
    <w:rsid w:val="00507E4B"/>
    <w:rsid w:val="00524A86"/>
    <w:rsid w:val="0052617D"/>
    <w:rsid w:val="00536038"/>
    <w:rsid w:val="00540189"/>
    <w:rsid w:val="00547306"/>
    <w:rsid w:val="0055011D"/>
    <w:rsid w:val="0055039A"/>
    <w:rsid w:val="00557887"/>
    <w:rsid w:val="00563FCE"/>
    <w:rsid w:val="0057204E"/>
    <w:rsid w:val="00574128"/>
    <w:rsid w:val="00580AAA"/>
    <w:rsid w:val="00592C13"/>
    <w:rsid w:val="005A6952"/>
    <w:rsid w:val="005B697C"/>
    <w:rsid w:val="005E6355"/>
    <w:rsid w:val="006018D3"/>
    <w:rsid w:val="00604CF0"/>
    <w:rsid w:val="00622F20"/>
    <w:rsid w:val="006240EE"/>
    <w:rsid w:val="006422F1"/>
    <w:rsid w:val="00645C7C"/>
    <w:rsid w:val="00656B60"/>
    <w:rsid w:val="00662609"/>
    <w:rsid w:val="00662656"/>
    <w:rsid w:val="006747C6"/>
    <w:rsid w:val="00683485"/>
    <w:rsid w:val="006875B0"/>
    <w:rsid w:val="00690B60"/>
    <w:rsid w:val="00697062"/>
    <w:rsid w:val="006A129F"/>
    <w:rsid w:val="006A779B"/>
    <w:rsid w:val="006D0355"/>
    <w:rsid w:val="00714BD8"/>
    <w:rsid w:val="0071797E"/>
    <w:rsid w:val="00722F5E"/>
    <w:rsid w:val="007473CD"/>
    <w:rsid w:val="0076480A"/>
    <w:rsid w:val="00795213"/>
    <w:rsid w:val="00795387"/>
    <w:rsid w:val="007B376B"/>
    <w:rsid w:val="007B665D"/>
    <w:rsid w:val="007C7E03"/>
    <w:rsid w:val="007D101F"/>
    <w:rsid w:val="007D4795"/>
    <w:rsid w:val="007D6BE9"/>
    <w:rsid w:val="007F3F49"/>
    <w:rsid w:val="007F41CB"/>
    <w:rsid w:val="00800E0B"/>
    <w:rsid w:val="00804CB7"/>
    <w:rsid w:val="00826BFB"/>
    <w:rsid w:val="00827C15"/>
    <w:rsid w:val="00836D30"/>
    <w:rsid w:val="00857DA6"/>
    <w:rsid w:val="00860976"/>
    <w:rsid w:val="00861BE0"/>
    <w:rsid w:val="00864D4B"/>
    <w:rsid w:val="008C2670"/>
    <w:rsid w:val="009037C6"/>
    <w:rsid w:val="00911ED4"/>
    <w:rsid w:val="00915546"/>
    <w:rsid w:val="0093107F"/>
    <w:rsid w:val="00936A67"/>
    <w:rsid w:val="00943296"/>
    <w:rsid w:val="0095603D"/>
    <w:rsid w:val="00961561"/>
    <w:rsid w:val="00975CCE"/>
    <w:rsid w:val="00992E33"/>
    <w:rsid w:val="009C2B6E"/>
    <w:rsid w:val="009F51E8"/>
    <w:rsid w:val="00A03847"/>
    <w:rsid w:val="00A13DAE"/>
    <w:rsid w:val="00A33DEF"/>
    <w:rsid w:val="00A64687"/>
    <w:rsid w:val="00A707FD"/>
    <w:rsid w:val="00A81619"/>
    <w:rsid w:val="00A834A2"/>
    <w:rsid w:val="00A91D04"/>
    <w:rsid w:val="00AB42F3"/>
    <w:rsid w:val="00AC02F9"/>
    <w:rsid w:val="00AC5BAD"/>
    <w:rsid w:val="00AC6A7E"/>
    <w:rsid w:val="00AC70D4"/>
    <w:rsid w:val="00B0648C"/>
    <w:rsid w:val="00B153B6"/>
    <w:rsid w:val="00B20E0A"/>
    <w:rsid w:val="00B270D6"/>
    <w:rsid w:val="00B4504D"/>
    <w:rsid w:val="00B50EE6"/>
    <w:rsid w:val="00B614F9"/>
    <w:rsid w:val="00B65364"/>
    <w:rsid w:val="00B77DD3"/>
    <w:rsid w:val="00B915D3"/>
    <w:rsid w:val="00BA219A"/>
    <w:rsid w:val="00BC267E"/>
    <w:rsid w:val="00BC5568"/>
    <w:rsid w:val="00BF1D4C"/>
    <w:rsid w:val="00BF3E5C"/>
    <w:rsid w:val="00BF583B"/>
    <w:rsid w:val="00C00D60"/>
    <w:rsid w:val="00C166C8"/>
    <w:rsid w:val="00C22E0D"/>
    <w:rsid w:val="00C262A5"/>
    <w:rsid w:val="00C308C6"/>
    <w:rsid w:val="00C341B4"/>
    <w:rsid w:val="00C44CB5"/>
    <w:rsid w:val="00C739EB"/>
    <w:rsid w:val="00C748FC"/>
    <w:rsid w:val="00C769EF"/>
    <w:rsid w:val="00C97C99"/>
    <w:rsid w:val="00CC37BB"/>
    <w:rsid w:val="00CC42D8"/>
    <w:rsid w:val="00CC7477"/>
    <w:rsid w:val="00CD35C9"/>
    <w:rsid w:val="00CE3DB1"/>
    <w:rsid w:val="00CE51B1"/>
    <w:rsid w:val="00CF0E2B"/>
    <w:rsid w:val="00CF64ED"/>
    <w:rsid w:val="00D23FF1"/>
    <w:rsid w:val="00D273FB"/>
    <w:rsid w:val="00D439DD"/>
    <w:rsid w:val="00D619E7"/>
    <w:rsid w:val="00D6679F"/>
    <w:rsid w:val="00D82E34"/>
    <w:rsid w:val="00D85C7D"/>
    <w:rsid w:val="00D9284F"/>
    <w:rsid w:val="00DA6C3B"/>
    <w:rsid w:val="00DF7589"/>
    <w:rsid w:val="00E03F88"/>
    <w:rsid w:val="00E304C8"/>
    <w:rsid w:val="00E3678A"/>
    <w:rsid w:val="00E371DA"/>
    <w:rsid w:val="00E3754F"/>
    <w:rsid w:val="00E44D14"/>
    <w:rsid w:val="00E44D99"/>
    <w:rsid w:val="00E479DC"/>
    <w:rsid w:val="00E57E94"/>
    <w:rsid w:val="00E8141D"/>
    <w:rsid w:val="00EA1C26"/>
    <w:rsid w:val="00EC0D27"/>
    <w:rsid w:val="00EC62DF"/>
    <w:rsid w:val="00ED64EB"/>
    <w:rsid w:val="00EF0F5A"/>
    <w:rsid w:val="00F21DF1"/>
    <w:rsid w:val="00F3222A"/>
    <w:rsid w:val="00F57807"/>
    <w:rsid w:val="00F6206E"/>
    <w:rsid w:val="00F63F50"/>
    <w:rsid w:val="00F67D0D"/>
    <w:rsid w:val="00F71EE9"/>
    <w:rsid w:val="00FB4E59"/>
    <w:rsid w:val="00FB5562"/>
    <w:rsid w:val="00FD47BB"/>
    <w:rsid w:val="00FE2A4D"/>
    <w:rsid w:val="00FE4597"/>
    <w:rsid w:val="00FF540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5C9"/>
  </w:style>
  <w:style w:type="paragraph" w:styleId="Heading1">
    <w:name w:val="heading 1"/>
    <w:basedOn w:val="Normal"/>
    <w:next w:val="Normal"/>
    <w:qFormat/>
    <w:rsid w:val="00CD35C9"/>
    <w:pPr>
      <w:keepNext/>
      <w:tabs>
        <w:tab w:val="left" w:pos="2580"/>
        <w:tab w:val="left" w:pos="3510"/>
        <w:tab w:val="left" w:pos="3810"/>
      </w:tabs>
      <w:outlineLvl w:val="0"/>
    </w:pPr>
    <w:rPr>
      <w:rFonts w:ascii="Arial" w:hAnsi="Arial"/>
      <w:sz w:val="24"/>
    </w:rPr>
  </w:style>
  <w:style w:type="paragraph" w:styleId="Heading2">
    <w:name w:val="heading 2"/>
    <w:basedOn w:val="Normal"/>
    <w:next w:val="Normal"/>
    <w:qFormat/>
    <w:rsid w:val="00CD35C9"/>
    <w:pPr>
      <w:keepNext/>
      <w:outlineLvl w:val="1"/>
    </w:pPr>
    <w:rPr>
      <w:rFonts w:ascii="Arial" w:hAnsi="Arial"/>
      <w:b/>
      <w:sz w:val="24"/>
    </w:rPr>
  </w:style>
  <w:style w:type="paragraph" w:styleId="Heading3">
    <w:name w:val="heading 3"/>
    <w:basedOn w:val="Normal"/>
    <w:next w:val="Normal"/>
    <w:qFormat/>
    <w:rsid w:val="00CD35C9"/>
    <w:pPr>
      <w:keepNext/>
      <w:tabs>
        <w:tab w:val="left" w:pos="2610"/>
      </w:tabs>
      <w:ind w:firstLine="720"/>
      <w:outlineLvl w:val="2"/>
    </w:pPr>
    <w:rPr>
      <w:sz w:val="24"/>
    </w:rPr>
  </w:style>
  <w:style w:type="paragraph" w:styleId="Heading4">
    <w:name w:val="heading 4"/>
    <w:basedOn w:val="Normal"/>
    <w:next w:val="Normal"/>
    <w:qFormat/>
    <w:rsid w:val="00CD35C9"/>
    <w:pPr>
      <w:keepNext/>
      <w:outlineLvl w:val="3"/>
    </w:pPr>
    <w:rPr>
      <w:sz w:val="28"/>
    </w:rPr>
  </w:style>
  <w:style w:type="paragraph" w:styleId="Heading5">
    <w:name w:val="heading 5"/>
    <w:basedOn w:val="Normal"/>
    <w:next w:val="Normal"/>
    <w:qFormat/>
    <w:rsid w:val="00CD35C9"/>
    <w:pPr>
      <w:keepNext/>
      <w:ind w:left="1440" w:firstLine="720"/>
      <w:outlineLvl w:val="4"/>
    </w:pPr>
    <w:rPr>
      <w:b/>
      <w:sz w:val="24"/>
    </w:rPr>
  </w:style>
  <w:style w:type="paragraph" w:styleId="Heading6">
    <w:name w:val="heading 6"/>
    <w:basedOn w:val="Normal"/>
    <w:next w:val="Normal"/>
    <w:qFormat/>
    <w:rsid w:val="00CD35C9"/>
    <w:pPr>
      <w:keepNext/>
      <w:outlineLvl w:val="5"/>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CD35C9"/>
    <w:rPr>
      <w:rFonts w:ascii="Courier New" w:hAnsi="Courier New"/>
    </w:rPr>
  </w:style>
  <w:style w:type="paragraph" w:styleId="Header">
    <w:name w:val="header"/>
    <w:basedOn w:val="Normal"/>
    <w:rsid w:val="00CD35C9"/>
    <w:pPr>
      <w:tabs>
        <w:tab w:val="center" w:pos="4320"/>
        <w:tab w:val="right" w:pos="8640"/>
      </w:tabs>
    </w:pPr>
    <w:rPr>
      <w:sz w:val="24"/>
    </w:rPr>
  </w:style>
  <w:style w:type="paragraph" w:styleId="BodyTextIndent2">
    <w:name w:val="Body Text Indent 2"/>
    <w:basedOn w:val="Normal"/>
    <w:rsid w:val="00CD35C9"/>
    <w:pPr>
      <w:tabs>
        <w:tab w:val="left" w:pos="720"/>
        <w:tab w:val="left" w:pos="1440"/>
        <w:tab w:val="left" w:pos="4320"/>
      </w:tabs>
      <w:ind w:firstLine="720"/>
    </w:pPr>
    <w:rPr>
      <w:rFonts w:ascii="Tahoma" w:hAnsi="Tahoma"/>
      <w:b/>
      <w:sz w:val="28"/>
    </w:rPr>
  </w:style>
  <w:style w:type="paragraph" w:styleId="ListNumber">
    <w:name w:val="List Number"/>
    <w:basedOn w:val="Normal"/>
    <w:rsid w:val="00CD35C9"/>
    <w:pPr>
      <w:numPr>
        <w:numId w:val="3"/>
      </w:numPr>
    </w:pPr>
  </w:style>
  <w:style w:type="character" w:styleId="Hyperlink">
    <w:name w:val="Hyperlink"/>
    <w:basedOn w:val="DefaultParagraphFont"/>
    <w:rsid w:val="00CD35C9"/>
    <w:rPr>
      <w:color w:val="0000FF"/>
      <w:u w:val="single"/>
    </w:rPr>
  </w:style>
  <w:style w:type="paragraph" w:styleId="DocumentMap">
    <w:name w:val="Document Map"/>
    <w:basedOn w:val="Normal"/>
    <w:semiHidden/>
    <w:rsid w:val="00CD35C9"/>
    <w:pPr>
      <w:shd w:val="clear" w:color="auto" w:fill="000080"/>
    </w:pPr>
    <w:rPr>
      <w:rFonts w:ascii="Tahoma" w:hAnsi="Tahoma"/>
    </w:rPr>
  </w:style>
  <w:style w:type="paragraph" w:styleId="Title">
    <w:name w:val="Title"/>
    <w:basedOn w:val="Normal"/>
    <w:qFormat/>
    <w:rsid w:val="00CD35C9"/>
    <w:pPr>
      <w:jc w:val="center"/>
    </w:pPr>
    <w:rPr>
      <w:rFonts w:ascii="Arial" w:hAnsi="Arial"/>
      <w:b/>
      <w:color w:val="000000"/>
      <w:sz w:val="24"/>
    </w:rPr>
  </w:style>
  <w:style w:type="paragraph" w:styleId="BodyText">
    <w:name w:val="Body Text"/>
    <w:basedOn w:val="Normal"/>
    <w:rsid w:val="00CD35C9"/>
    <w:pPr>
      <w:spacing w:after="120"/>
    </w:pPr>
    <w:rPr>
      <w:rFonts w:ascii="Garamond" w:hAnsi="Garamond"/>
      <w:sz w:val="24"/>
    </w:rPr>
  </w:style>
  <w:style w:type="paragraph" w:customStyle="1" w:styleId="Text">
    <w:name w:val="Text"/>
    <w:rsid w:val="00CD35C9"/>
    <w:rPr>
      <w:rFonts w:ascii="Arial" w:hAnsi="Arial"/>
      <w:sz w:val="22"/>
    </w:rPr>
  </w:style>
  <w:style w:type="paragraph" w:styleId="CommentText">
    <w:name w:val="annotation text"/>
    <w:basedOn w:val="Normal"/>
    <w:semiHidden/>
    <w:rsid w:val="00714BD8"/>
    <w:rPr>
      <w:rFonts w:eastAsia="MS Mincho"/>
    </w:rPr>
  </w:style>
  <w:style w:type="character" w:styleId="Emphasis">
    <w:name w:val="Emphasis"/>
    <w:basedOn w:val="DefaultParagraphFont"/>
    <w:qFormat/>
    <w:rsid w:val="00714BD8"/>
    <w:rPr>
      <w:b/>
      <w:bCs/>
      <w:i w:val="0"/>
      <w:iCs w:val="0"/>
    </w:rPr>
  </w:style>
  <w:style w:type="paragraph" w:styleId="Footer">
    <w:name w:val="footer"/>
    <w:basedOn w:val="Normal"/>
    <w:link w:val="FooterChar"/>
    <w:uiPriority w:val="99"/>
    <w:rsid w:val="002F2DD1"/>
    <w:pPr>
      <w:tabs>
        <w:tab w:val="center" w:pos="4680"/>
        <w:tab w:val="right" w:pos="9360"/>
      </w:tabs>
    </w:pPr>
  </w:style>
  <w:style w:type="character" w:customStyle="1" w:styleId="FooterChar">
    <w:name w:val="Footer Char"/>
    <w:basedOn w:val="DefaultParagraphFont"/>
    <w:link w:val="Footer"/>
    <w:uiPriority w:val="99"/>
    <w:rsid w:val="002F2DD1"/>
  </w:style>
  <w:style w:type="paragraph" w:styleId="ListParagraph">
    <w:name w:val="List Paragraph"/>
    <w:basedOn w:val="Normal"/>
    <w:uiPriority w:val="34"/>
    <w:qFormat/>
    <w:rsid w:val="00F63F50"/>
    <w:pPr>
      <w:spacing w:after="200" w:line="276" w:lineRule="auto"/>
      <w:ind w:left="720"/>
      <w:contextualSpacing/>
    </w:pPr>
    <w:rPr>
      <w:rFonts w:ascii="Calibri" w:hAnsi="Calibri"/>
      <w:sz w:val="22"/>
      <w:szCs w:val="22"/>
    </w:rPr>
  </w:style>
  <w:style w:type="paragraph" w:styleId="NormalWeb">
    <w:name w:val="Normal (Web)"/>
    <w:basedOn w:val="Normal"/>
    <w:rsid w:val="00F63F5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CURRICULUM VITAE</vt:lpstr>
    </vt:vector>
  </TitlesOfParts>
  <Company>cyber</Company>
  <LinksUpToDate>false</LinksUpToDate>
  <CharactersWithSpaces>14578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s7</dc:creator>
  <cp:lastModifiedBy>rlingam</cp:lastModifiedBy>
  <cp:revision>18</cp:revision>
  <cp:lastPrinted>2004-06-15T13:07:00Z</cp:lastPrinted>
  <dcterms:created xsi:type="dcterms:W3CDTF">2014-07-18T04:23:00Z</dcterms:created>
  <dcterms:modified xsi:type="dcterms:W3CDTF">2016-09-29T11:16:00Z</dcterms:modified>
</cp:coreProperties>
</file>